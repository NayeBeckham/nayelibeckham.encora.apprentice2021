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19383D" w14:paraId="2C078E63" wp14:textId="7464D2E5">
      <w:pPr>
        <w:jc w:val="center"/>
      </w:pPr>
      <w:bookmarkStart w:name="_GoBack" w:id="0"/>
      <w:bookmarkEnd w:id="0"/>
      <w:r w:rsidRPr="5019383D" w:rsidR="6B97071C">
        <w:rPr>
          <w:rFonts w:ascii="Arial" w:hAnsi="Arial" w:eastAsia="Arial" w:cs="Arial"/>
          <w:b w:val="1"/>
          <w:bCs w:val="1"/>
          <w:sz w:val="24"/>
          <w:szCs w:val="24"/>
        </w:rPr>
        <w:t>What did I learn this introduction week?</w:t>
      </w:r>
    </w:p>
    <w:p w:rsidR="5019383D" w:rsidP="5019383D" w:rsidRDefault="5019383D" w14:paraId="7C399B55" w14:textId="05E7C068">
      <w:pPr>
        <w:pStyle w:val="Normal"/>
        <w:jc w:val="center"/>
        <w:rPr>
          <w:rFonts w:ascii="Arial" w:hAnsi="Arial" w:eastAsia="Arial" w:cs="Arial"/>
          <w:b w:val="1"/>
          <w:bCs w:val="1"/>
          <w:sz w:val="24"/>
          <w:szCs w:val="24"/>
        </w:rPr>
      </w:pPr>
    </w:p>
    <w:p w:rsidR="3E8DC55F" w:rsidP="5019383D" w:rsidRDefault="3E8DC55F" w14:paraId="5D6BFE5F" w14:textId="3A74F854">
      <w:pPr>
        <w:pStyle w:val="Normal"/>
        <w:jc w:val="both"/>
        <w:rPr>
          <w:rFonts w:ascii="Arial" w:hAnsi="Arial" w:eastAsia="Arial" w:cs="Arial"/>
          <w:b w:val="0"/>
          <w:bCs w:val="0"/>
          <w:sz w:val="24"/>
          <w:szCs w:val="24"/>
        </w:rPr>
      </w:pPr>
      <w:r w:rsidRPr="57E4280A" w:rsidR="3E8DC55F">
        <w:rPr>
          <w:rFonts w:ascii="Arial" w:hAnsi="Arial" w:eastAsia="Arial" w:cs="Arial"/>
          <w:b w:val="0"/>
          <w:bCs w:val="0"/>
          <w:sz w:val="24"/>
          <w:szCs w:val="24"/>
        </w:rPr>
        <w:t xml:space="preserve">On Tuesday September 28, 2021 was my first day of the Apprentice Program at </w:t>
      </w:r>
      <w:r w:rsidRPr="57E4280A" w:rsidR="3E8DC55F">
        <w:rPr>
          <w:rFonts w:ascii="Arial" w:hAnsi="Arial" w:eastAsia="Arial" w:cs="Arial"/>
          <w:b w:val="0"/>
          <w:bCs w:val="0"/>
          <w:sz w:val="24"/>
          <w:szCs w:val="24"/>
        </w:rPr>
        <w:t>Encora</w:t>
      </w:r>
      <w:r w:rsidRPr="57E4280A" w:rsidR="3E8DC55F">
        <w:rPr>
          <w:rFonts w:ascii="Arial" w:hAnsi="Arial" w:eastAsia="Arial" w:cs="Arial"/>
          <w:b w:val="0"/>
          <w:bCs w:val="0"/>
          <w:sz w:val="24"/>
          <w:szCs w:val="24"/>
        </w:rPr>
        <w:t xml:space="preserve">. What an exciting </w:t>
      </w:r>
      <w:r w:rsidRPr="57E4280A" w:rsidR="70E9AFEA">
        <w:rPr>
          <w:rFonts w:ascii="Arial" w:hAnsi="Arial" w:eastAsia="Arial" w:cs="Arial"/>
          <w:b w:val="0"/>
          <w:bCs w:val="0"/>
          <w:sz w:val="24"/>
          <w:szCs w:val="24"/>
        </w:rPr>
        <w:t>and busy times I’m going to be through this time. A place full of learning and pos</w:t>
      </w:r>
      <w:r w:rsidRPr="57E4280A" w:rsidR="37AA2D37">
        <w:rPr>
          <w:rFonts w:ascii="Arial" w:hAnsi="Arial" w:eastAsia="Arial" w:cs="Arial"/>
          <w:b w:val="0"/>
          <w:bCs w:val="0"/>
          <w:sz w:val="24"/>
          <w:szCs w:val="24"/>
        </w:rPr>
        <w:t xml:space="preserve">sibilities, you don’t know where to start. </w:t>
      </w:r>
      <w:ins w:author="Nayeli Alejandra Beckham Martinez" w:date="2021-10-04T22:21:58.787Z" w:id="381311657">
        <w:r w:rsidRPr="57E4280A" w:rsidR="16BA5AA9">
          <w:rPr>
            <w:rFonts w:ascii="Arial" w:hAnsi="Arial" w:eastAsia="Arial" w:cs="Arial"/>
            <w:b w:val="0"/>
            <w:bCs w:val="0"/>
            <w:sz w:val="24"/>
            <w:szCs w:val="24"/>
          </w:rPr>
          <w:t xml:space="preserve"> </w:t>
        </w:r>
      </w:ins>
      <w:ins w:author="Nayeli Alejandra Beckham Martinez" w:date="2021-10-04T22:22:00.187Z" w:id="1474570250">
        <w:r w:rsidRPr="57E4280A" w:rsidR="16BA5AA9">
          <w:rPr>
            <w:rFonts w:ascii="Arial" w:hAnsi="Arial" w:eastAsia="Arial" w:cs="Arial"/>
            <w:b w:val="0"/>
            <w:bCs w:val="0"/>
            <w:sz w:val="24"/>
            <w:szCs w:val="24"/>
          </w:rPr>
          <w:t xml:space="preserve"> </w:t>
        </w:r>
      </w:ins>
    </w:p>
    <w:p w:rsidR="574723B7" w:rsidP="5F62B2C2" w:rsidRDefault="574723B7" w14:paraId="3F6E198E" w14:textId="012A08D1">
      <w:pPr>
        <w:pStyle w:val="Normal"/>
        <w:jc w:val="both"/>
        <w:rPr>
          <w:rFonts w:ascii="Arial" w:hAnsi="Arial" w:eastAsia="Arial" w:cs="Arial"/>
          <w:b w:val="0"/>
          <w:bCs w:val="0"/>
          <w:sz w:val="24"/>
          <w:szCs w:val="24"/>
        </w:rPr>
      </w:pPr>
      <w:r w:rsidRPr="5F62B2C2" w:rsidR="574723B7">
        <w:rPr>
          <w:rFonts w:ascii="Arial" w:hAnsi="Arial" w:eastAsia="Arial" w:cs="Arial"/>
          <w:b w:val="0"/>
          <w:bCs w:val="0"/>
          <w:sz w:val="24"/>
          <w:szCs w:val="24"/>
        </w:rPr>
        <w:t xml:space="preserve">I did not imagine all the </w:t>
      </w:r>
      <w:r w:rsidRPr="5F62B2C2" w:rsidR="664D8458">
        <w:rPr>
          <w:rFonts w:ascii="Arial" w:hAnsi="Arial" w:eastAsia="Arial" w:cs="Arial"/>
          <w:b w:val="0"/>
          <w:bCs w:val="0"/>
          <w:sz w:val="24"/>
          <w:szCs w:val="24"/>
        </w:rPr>
        <w:t>knowledge</w:t>
      </w:r>
      <w:r w:rsidRPr="5F62B2C2" w:rsidR="574723B7">
        <w:rPr>
          <w:rFonts w:ascii="Arial" w:hAnsi="Arial" w:eastAsia="Arial" w:cs="Arial"/>
          <w:b w:val="0"/>
          <w:bCs w:val="0"/>
          <w:sz w:val="24"/>
          <w:szCs w:val="24"/>
        </w:rPr>
        <w:t xml:space="preserve"> and confidence I could have in one simple week. </w:t>
      </w:r>
      <w:r w:rsidRPr="5F62B2C2" w:rsidR="5FE6EDF4">
        <w:rPr>
          <w:rFonts w:ascii="Arial" w:hAnsi="Arial" w:eastAsia="Arial" w:cs="Arial"/>
          <w:b w:val="0"/>
          <w:bCs w:val="0"/>
          <w:sz w:val="24"/>
          <w:szCs w:val="24"/>
        </w:rPr>
        <w:t>I mean confidence because all the people are so nice and kind</w:t>
      </w:r>
      <w:r w:rsidRPr="5F62B2C2" w:rsidR="3011DF73">
        <w:rPr>
          <w:rFonts w:ascii="Arial" w:hAnsi="Arial" w:eastAsia="Arial" w:cs="Arial"/>
          <w:b w:val="0"/>
          <w:bCs w:val="0"/>
          <w:sz w:val="24"/>
          <w:szCs w:val="24"/>
        </w:rPr>
        <w:t xml:space="preserve">, every time is less the </w:t>
      </w:r>
      <w:proofErr w:type="gramStart"/>
      <w:r w:rsidRPr="5F62B2C2" w:rsidR="3011DF73">
        <w:rPr>
          <w:rFonts w:ascii="Arial" w:hAnsi="Arial" w:eastAsia="Arial" w:cs="Arial"/>
          <w:b w:val="0"/>
          <w:bCs w:val="0"/>
          <w:sz w:val="24"/>
          <w:szCs w:val="24"/>
        </w:rPr>
        <w:t>shame</w:t>
      </w:r>
      <w:proofErr w:type="gramEnd"/>
      <w:r w:rsidRPr="5F62B2C2" w:rsidR="3011DF73">
        <w:rPr>
          <w:rFonts w:ascii="Arial" w:hAnsi="Arial" w:eastAsia="Arial" w:cs="Arial"/>
          <w:b w:val="0"/>
          <w:bCs w:val="0"/>
          <w:sz w:val="24"/>
          <w:szCs w:val="24"/>
        </w:rPr>
        <w:t xml:space="preserve"> I have to ask anything, and that’s a good think and the first learning I have from all </w:t>
      </w:r>
      <w:r w:rsidRPr="5F62B2C2" w:rsidR="3011DF73">
        <w:rPr>
          <w:rFonts w:ascii="Arial" w:hAnsi="Arial" w:eastAsia="Arial" w:cs="Arial"/>
          <w:b w:val="0"/>
          <w:bCs w:val="0"/>
          <w:sz w:val="24"/>
          <w:szCs w:val="24"/>
        </w:rPr>
        <w:t>Encora</w:t>
      </w:r>
      <w:r w:rsidRPr="5F62B2C2" w:rsidR="3011DF73">
        <w:rPr>
          <w:rFonts w:ascii="Arial" w:hAnsi="Arial" w:eastAsia="Arial" w:cs="Arial"/>
          <w:b w:val="0"/>
          <w:bCs w:val="0"/>
          <w:sz w:val="24"/>
          <w:szCs w:val="24"/>
        </w:rPr>
        <w:t xml:space="preserve">, communication is key. </w:t>
      </w:r>
      <w:r w:rsidRPr="5F62B2C2" w:rsidR="69F3AE1C">
        <w:rPr>
          <w:rFonts w:ascii="Arial" w:hAnsi="Arial" w:eastAsia="Arial" w:cs="Arial"/>
          <w:b w:val="0"/>
          <w:bCs w:val="0"/>
          <w:sz w:val="24"/>
          <w:szCs w:val="24"/>
        </w:rPr>
        <w:t>The less doubts you have, the better. Sometimes you feel anxious or you feel shame to ask anything because your inner voice says to you “you are going to sound so dumb</w:t>
      </w:r>
      <w:r w:rsidRPr="5F62B2C2" w:rsidR="494620B5">
        <w:rPr>
          <w:rFonts w:ascii="Arial" w:hAnsi="Arial" w:eastAsia="Arial" w:cs="Arial"/>
          <w:b w:val="0"/>
          <w:bCs w:val="0"/>
          <w:sz w:val="24"/>
          <w:szCs w:val="24"/>
        </w:rPr>
        <w:t xml:space="preserve"> to everyone”, but no, there’s </w:t>
      </w:r>
      <w:r w:rsidRPr="5F62B2C2" w:rsidR="1434008D">
        <w:rPr>
          <w:rFonts w:ascii="Arial" w:hAnsi="Arial" w:eastAsia="Arial" w:cs="Arial"/>
          <w:b w:val="0"/>
          <w:bCs w:val="0"/>
          <w:sz w:val="24"/>
          <w:szCs w:val="24"/>
        </w:rPr>
        <w:t>all the trust to do it.</w:t>
      </w:r>
    </w:p>
    <w:p w:rsidR="1434008D" w:rsidP="5019383D" w:rsidRDefault="1434008D" w14:paraId="4C71A1A8" w14:textId="1BC183FB">
      <w:pPr>
        <w:pStyle w:val="Normal"/>
        <w:jc w:val="both"/>
        <w:rPr>
          <w:rFonts w:ascii="Arial" w:hAnsi="Arial" w:eastAsia="Arial" w:cs="Arial"/>
          <w:b w:val="0"/>
          <w:bCs w:val="0"/>
          <w:sz w:val="24"/>
          <w:szCs w:val="24"/>
        </w:rPr>
      </w:pPr>
      <w:r w:rsidRPr="5F62B2C2" w:rsidR="1434008D">
        <w:rPr>
          <w:rFonts w:ascii="Arial" w:hAnsi="Arial" w:eastAsia="Arial" w:cs="Arial"/>
          <w:b w:val="0"/>
          <w:bCs w:val="0"/>
          <w:sz w:val="24"/>
          <w:szCs w:val="24"/>
        </w:rPr>
        <w:t xml:space="preserve">Going back to the communication, I learned </w:t>
      </w:r>
      <w:r w:rsidRPr="5F62B2C2" w:rsidR="22EC5C13">
        <w:rPr>
          <w:rFonts w:ascii="Arial" w:hAnsi="Arial" w:eastAsia="Arial" w:cs="Arial"/>
          <w:b w:val="0"/>
          <w:bCs w:val="0"/>
          <w:sz w:val="24"/>
          <w:szCs w:val="24"/>
        </w:rPr>
        <w:t>effective</w:t>
      </w:r>
      <w:r w:rsidRPr="5F62B2C2" w:rsidR="1434008D">
        <w:rPr>
          <w:rFonts w:ascii="Arial" w:hAnsi="Arial" w:eastAsia="Arial" w:cs="Arial"/>
          <w:b w:val="0"/>
          <w:bCs w:val="0"/>
          <w:sz w:val="24"/>
          <w:szCs w:val="24"/>
        </w:rPr>
        <w:t xml:space="preserve"> ways to communicate with team ma</w:t>
      </w:r>
      <w:r w:rsidRPr="5F62B2C2" w:rsidR="593F7C22">
        <w:rPr>
          <w:rFonts w:ascii="Arial" w:hAnsi="Arial" w:eastAsia="Arial" w:cs="Arial"/>
          <w:b w:val="0"/>
          <w:bCs w:val="0"/>
          <w:sz w:val="24"/>
          <w:szCs w:val="24"/>
        </w:rPr>
        <w:t>tes or also with people in general. For example, we are using Scrum methodology, I have had u</w:t>
      </w:r>
      <w:r w:rsidRPr="5F62B2C2" w:rsidR="117DCAF0">
        <w:rPr>
          <w:rFonts w:ascii="Arial" w:hAnsi="Arial" w:eastAsia="Arial" w:cs="Arial"/>
          <w:b w:val="0"/>
          <w:bCs w:val="0"/>
          <w:sz w:val="24"/>
          <w:szCs w:val="24"/>
        </w:rPr>
        <w:t>sed scrum methodology before in other companies, but I feel it more efficient this time</w:t>
      </w:r>
      <w:r w:rsidRPr="5F62B2C2" w:rsidR="4627435F">
        <w:rPr>
          <w:rFonts w:ascii="Arial" w:hAnsi="Arial" w:eastAsia="Arial" w:cs="Arial"/>
          <w:b w:val="0"/>
          <w:bCs w:val="0"/>
          <w:sz w:val="24"/>
          <w:szCs w:val="24"/>
        </w:rPr>
        <w:t xml:space="preserve">, it is concrete and organized, and people are always looking if you have any trouble to help you. </w:t>
      </w:r>
    </w:p>
    <w:p w:rsidR="5F62B2C2" w:rsidP="5F62B2C2" w:rsidRDefault="5F62B2C2" w14:paraId="489C24E9" w14:textId="63DB0BAC">
      <w:pPr>
        <w:pStyle w:val="Normal"/>
        <w:jc w:val="both"/>
        <w:rPr>
          <w:rFonts w:ascii="Arial" w:hAnsi="Arial" w:eastAsia="Arial" w:cs="Arial"/>
          <w:b w:val="0"/>
          <w:bCs w:val="0"/>
          <w:sz w:val="24"/>
          <w:szCs w:val="24"/>
        </w:rPr>
      </w:pPr>
    </w:p>
    <w:p w:rsidR="5B04FD6F" w:rsidP="5019383D" w:rsidRDefault="5B04FD6F" w14:paraId="15181955" w14:textId="6CAEB1B2">
      <w:pPr>
        <w:pStyle w:val="Normal"/>
        <w:jc w:val="both"/>
        <w:rPr>
          <w:rFonts w:ascii="Arial" w:hAnsi="Arial" w:eastAsia="Arial" w:cs="Arial"/>
          <w:b w:val="0"/>
          <w:bCs w:val="0"/>
          <w:sz w:val="24"/>
          <w:szCs w:val="24"/>
        </w:rPr>
      </w:pPr>
      <w:r w:rsidRPr="5F62B2C2" w:rsidR="5B04FD6F">
        <w:rPr>
          <w:rFonts w:ascii="Arial" w:hAnsi="Arial" w:eastAsia="Arial" w:cs="Arial"/>
          <w:b w:val="0"/>
          <w:bCs w:val="0"/>
          <w:sz w:val="24"/>
          <w:szCs w:val="24"/>
        </w:rPr>
        <w:t xml:space="preserve">Another good thing I have been thinking lately, is about habits. There is something that </w:t>
      </w:r>
      <w:r w:rsidRPr="5F62B2C2" w:rsidR="03C3181F">
        <w:rPr>
          <w:rFonts w:ascii="Arial" w:hAnsi="Arial" w:eastAsia="Arial" w:cs="Arial"/>
          <w:b w:val="0"/>
          <w:bCs w:val="0"/>
          <w:sz w:val="24"/>
          <w:szCs w:val="24"/>
        </w:rPr>
        <w:t xml:space="preserve">is stick in my head like glue, “habits can make success”. And it’s totally true. You need good habits to make the right things. </w:t>
      </w:r>
      <w:r w:rsidRPr="5F62B2C2" w:rsidR="41C21F56">
        <w:rPr>
          <w:rFonts w:ascii="Arial" w:hAnsi="Arial" w:eastAsia="Arial" w:cs="Arial"/>
          <w:b w:val="0"/>
          <w:bCs w:val="0"/>
          <w:sz w:val="24"/>
          <w:szCs w:val="24"/>
        </w:rPr>
        <w:t xml:space="preserve">Habits helps to be healthy and happy. </w:t>
      </w:r>
      <w:r w:rsidRPr="5F62B2C2" w:rsidR="3FC000CD">
        <w:rPr>
          <w:rFonts w:ascii="Arial" w:hAnsi="Arial" w:eastAsia="Arial" w:cs="Arial"/>
          <w:b w:val="0"/>
          <w:bCs w:val="0"/>
          <w:sz w:val="24"/>
          <w:szCs w:val="24"/>
        </w:rPr>
        <w:t xml:space="preserve">I’m going to take me as an example, this month I propose myself to get up earlier from bed and take a walk in the morning. I started </w:t>
      </w:r>
      <w:r w:rsidRPr="5F62B2C2" w:rsidR="6FE2B77F">
        <w:rPr>
          <w:rFonts w:ascii="Arial" w:hAnsi="Arial" w:eastAsia="Arial" w:cs="Arial"/>
          <w:b w:val="0"/>
          <w:bCs w:val="0"/>
          <w:sz w:val="24"/>
          <w:szCs w:val="24"/>
        </w:rPr>
        <w:t xml:space="preserve">waking up at 8 am, then at 7 am, then at 6 am, and finally, this week I have been getting up from bed at 5 am to take an hour and half hour </w:t>
      </w:r>
      <w:r w:rsidRPr="5F62B2C2" w:rsidR="1BD80BA7">
        <w:rPr>
          <w:rFonts w:ascii="Arial" w:hAnsi="Arial" w:eastAsia="Arial" w:cs="Arial"/>
          <w:b w:val="0"/>
          <w:bCs w:val="0"/>
          <w:sz w:val="24"/>
          <w:szCs w:val="24"/>
        </w:rPr>
        <w:t xml:space="preserve">walk in the morning. Do I think this is a good habit? Yes. Because I feel motivated, I feel more energized at work, I feel productive and I love it so much. </w:t>
      </w:r>
      <w:r w:rsidRPr="5F62B2C2" w:rsidR="09EF227B">
        <w:rPr>
          <w:rFonts w:ascii="Arial" w:hAnsi="Arial" w:eastAsia="Arial" w:cs="Arial"/>
          <w:b w:val="0"/>
          <w:bCs w:val="0"/>
          <w:sz w:val="24"/>
          <w:szCs w:val="24"/>
        </w:rPr>
        <w:t>There’s another version of this in my past work, I got up from the bed like 20 minutes before the starting hour</w:t>
      </w:r>
      <w:r w:rsidRPr="5F62B2C2" w:rsidR="422D7148">
        <w:rPr>
          <w:rFonts w:ascii="Arial" w:hAnsi="Arial" w:eastAsia="Arial" w:cs="Arial"/>
          <w:b w:val="0"/>
          <w:bCs w:val="0"/>
          <w:sz w:val="24"/>
          <w:szCs w:val="24"/>
        </w:rPr>
        <w:t xml:space="preserve">, I felt so tired all the time and with zero motivation. So, habits </w:t>
      </w:r>
      <w:r w:rsidRPr="5F62B2C2" w:rsidR="0D2EB747">
        <w:rPr>
          <w:rFonts w:ascii="Arial" w:hAnsi="Arial" w:eastAsia="Arial" w:cs="Arial"/>
          <w:b w:val="0"/>
          <w:bCs w:val="0"/>
          <w:sz w:val="24"/>
          <w:szCs w:val="24"/>
        </w:rPr>
        <w:t xml:space="preserve">and change </w:t>
      </w:r>
      <w:r w:rsidRPr="5F62B2C2" w:rsidR="422D7148">
        <w:rPr>
          <w:rFonts w:ascii="Arial" w:hAnsi="Arial" w:eastAsia="Arial" w:cs="Arial"/>
          <w:b w:val="0"/>
          <w:bCs w:val="0"/>
          <w:sz w:val="24"/>
          <w:szCs w:val="24"/>
        </w:rPr>
        <w:t>are so good, and they can be hard at first, but the thing is going step by step</w:t>
      </w:r>
      <w:r w:rsidRPr="5F62B2C2" w:rsidR="3D9794FB">
        <w:rPr>
          <w:rFonts w:ascii="Arial" w:hAnsi="Arial" w:eastAsia="Arial" w:cs="Arial"/>
          <w:b w:val="0"/>
          <w:bCs w:val="0"/>
          <w:sz w:val="24"/>
          <w:szCs w:val="24"/>
        </w:rPr>
        <w:t xml:space="preserve"> with </w:t>
      </w:r>
      <w:r w:rsidRPr="5F62B2C2" w:rsidR="3D9794FB">
        <w:rPr>
          <w:rFonts w:ascii="Arial" w:hAnsi="Arial" w:eastAsia="Arial" w:cs="Arial"/>
          <w:b w:val="0"/>
          <w:bCs w:val="0"/>
          <w:sz w:val="24"/>
          <w:szCs w:val="24"/>
        </w:rPr>
        <w:t>patience</w:t>
      </w:r>
      <w:r w:rsidRPr="5F62B2C2" w:rsidR="3D9794FB">
        <w:rPr>
          <w:rFonts w:ascii="Arial" w:hAnsi="Arial" w:eastAsia="Arial" w:cs="Arial"/>
          <w:b w:val="0"/>
          <w:bCs w:val="0"/>
          <w:sz w:val="24"/>
          <w:szCs w:val="24"/>
        </w:rPr>
        <w:t xml:space="preserve"> and consistency</w:t>
      </w:r>
      <w:r w:rsidRPr="5F62B2C2" w:rsidR="59BE32AE">
        <w:rPr>
          <w:rFonts w:ascii="Arial" w:hAnsi="Arial" w:eastAsia="Arial" w:cs="Arial"/>
          <w:b w:val="0"/>
          <w:bCs w:val="0"/>
          <w:sz w:val="24"/>
          <w:szCs w:val="24"/>
        </w:rPr>
        <w:t>, at the end, it’s sure you can make it.</w:t>
      </w:r>
    </w:p>
    <w:p w:rsidR="13490971" w:rsidP="5019383D" w:rsidRDefault="13490971" w14:paraId="301F88C4" w14:textId="35071670">
      <w:pPr>
        <w:pStyle w:val="Normal"/>
        <w:jc w:val="both"/>
        <w:rPr>
          <w:rFonts w:ascii="Arial" w:hAnsi="Arial" w:eastAsia="Arial" w:cs="Arial"/>
          <w:b w:val="0"/>
          <w:bCs w:val="0"/>
          <w:sz w:val="24"/>
          <w:szCs w:val="24"/>
        </w:rPr>
      </w:pPr>
      <w:r w:rsidRPr="5F62B2C2" w:rsidR="13490971">
        <w:rPr>
          <w:rFonts w:ascii="Arial" w:hAnsi="Arial" w:eastAsia="Arial" w:cs="Arial"/>
          <w:b w:val="0"/>
          <w:bCs w:val="0"/>
          <w:sz w:val="24"/>
          <w:szCs w:val="24"/>
        </w:rPr>
        <w:t xml:space="preserve">There’s something else </w:t>
      </w:r>
      <w:r w:rsidRPr="5F62B2C2" w:rsidR="1CEA0794">
        <w:rPr>
          <w:rFonts w:ascii="Arial" w:hAnsi="Arial" w:eastAsia="Arial" w:cs="Arial"/>
          <w:b w:val="0"/>
          <w:bCs w:val="0"/>
          <w:sz w:val="24"/>
          <w:szCs w:val="24"/>
        </w:rPr>
        <w:t xml:space="preserve">interesting about the habits, is </w:t>
      </w:r>
      <w:r w:rsidRPr="5F62B2C2" w:rsidR="347AC8FA">
        <w:rPr>
          <w:rFonts w:ascii="Arial" w:hAnsi="Arial" w:eastAsia="Arial" w:cs="Arial"/>
          <w:b w:val="0"/>
          <w:bCs w:val="0"/>
          <w:sz w:val="24"/>
          <w:szCs w:val="24"/>
        </w:rPr>
        <w:t xml:space="preserve">you do what you think you are. For me, it means in believe in yourself and the things you do </w:t>
      </w:r>
      <w:r w:rsidRPr="5F62B2C2" w:rsidR="731FAE2B">
        <w:rPr>
          <w:rFonts w:ascii="Arial" w:hAnsi="Arial" w:eastAsia="Arial" w:cs="Arial"/>
          <w:b w:val="0"/>
          <w:bCs w:val="0"/>
          <w:sz w:val="24"/>
          <w:szCs w:val="24"/>
        </w:rPr>
        <w:t xml:space="preserve">or you have to do to make your wishes or necessities true. </w:t>
      </w:r>
      <w:r w:rsidRPr="5F62B2C2" w:rsidR="3FEB43D0">
        <w:rPr>
          <w:rFonts w:ascii="Arial" w:hAnsi="Arial" w:eastAsia="Arial" w:cs="Arial"/>
          <w:b w:val="0"/>
          <w:bCs w:val="0"/>
          <w:sz w:val="24"/>
          <w:szCs w:val="24"/>
        </w:rPr>
        <w:t xml:space="preserve">Also, I think it means to trust the </w:t>
      </w:r>
      <w:r w:rsidRPr="5F62B2C2" w:rsidR="75F05EC4">
        <w:rPr>
          <w:rFonts w:ascii="Arial" w:hAnsi="Arial" w:eastAsia="Arial" w:cs="Arial"/>
          <w:b w:val="0"/>
          <w:bCs w:val="0"/>
          <w:sz w:val="24"/>
          <w:szCs w:val="24"/>
        </w:rPr>
        <w:t>process</w:t>
      </w:r>
      <w:r w:rsidRPr="5F62B2C2" w:rsidR="3FEB43D0">
        <w:rPr>
          <w:rFonts w:ascii="Arial" w:hAnsi="Arial" w:eastAsia="Arial" w:cs="Arial"/>
          <w:b w:val="0"/>
          <w:bCs w:val="0"/>
          <w:sz w:val="24"/>
          <w:szCs w:val="24"/>
        </w:rPr>
        <w:t xml:space="preserve">, because maybe somedays feels like you didn’t do anything at all, </w:t>
      </w:r>
      <w:r w:rsidRPr="5F62B2C2" w:rsidR="2D9E6F66">
        <w:rPr>
          <w:rFonts w:ascii="Arial" w:hAnsi="Arial" w:eastAsia="Arial" w:cs="Arial"/>
          <w:b w:val="0"/>
          <w:bCs w:val="0"/>
          <w:sz w:val="24"/>
          <w:szCs w:val="24"/>
        </w:rPr>
        <w:t>but</w:t>
      </w:r>
      <w:r w:rsidRPr="5F62B2C2" w:rsidR="3FEB43D0">
        <w:rPr>
          <w:rFonts w:ascii="Arial" w:hAnsi="Arial" w:eastAsia="Arial" w:cs="Arial"/>
          <w:b w:val="0"/>
          <w:bCs w:val="0"/>
          <w:sz w:val="24"/>
          <w:szCs w:val="24"/>
        </w:rPr>
        <w:t xml:space="preserve"> at the end you actually did something </w:t>
      </w:r>
      <w:r w:rsidRPr="5F62B2C2" w:rsidR="57624FB1">
        <w:rPr>
          <w:rFonts w:ascii="Arial" w:hAnsi="Arial" w:eastAsia="Arial" w:cs="Arial"/>
          <w:b w:val="0"/>
          <w:bCs w:val="0"/>
          <w:sz w:val="24"/>
          <w:szCs w:val="24"/>
        </w:rPr>
        <w:t>important</w:t>
      </w:r>
      <w:r w:rsidRPr="5F62B2C2" w:rsidR="3FEB43D0">
        <w:rPr>
          <w:rFonts w:ascii="Arial" w:hAnsi="Arial" w:eastAsia="Arial" w:cs="Arial"/>
          <w:b w:val="0"/>
          <w:bCs w:val="0"/>
          <w:sz w:val="24"/>
          <w:szCs w:val="24"/>
        </w:rPr>
        <w:t xml:space="preserve">. So, every step in the </w:t>
      </w:r>
      <w:r w:rsidRPr="5F62B2C2" w:rsidR="36A0B54B">
        <w:rPr>
          <w:rFonts w:ascii="Arial" w:hAnsi="Arial" w:eastAsia="Arial" w:cs="Arial"/>
          <w:b w:val="0"/>
          <w:bCs w:val="0"/>
          <w:sz w:val="24"/>
          <w:szCs w:val="24"/>
        </w:rPr>
        <w:t>process</w:t>
      </w:r>
      <w:r w:rsidRPr="5F62B2C2" w:rsidR="3FEB43D0">
        <w:rPr>
          <w:rFonts w:ascii="Arial" w:hAnsi="Arial" w:eastAsia="Arial" w:cs="Arial"/>
          <w:b w:val="0"/>
          <w:bCs w:val="0"/>
          <w:sz w:val="24"/>
          <w:szCs w:val="24"/>
        </w:rPr>
        <w:t xml:space="preserve"> is important</w:t>
      </w:r>
      <w:r w:rsidRPr="5F62B2C2" w:rsidR="6381624B">
        <w:rPr>
          <w:rFonts w:ascii="Arial" w:hAnsi="Arial" w:eastAsia="Arial" w:cs="Arial"/>
          <w:b w:val="0"/>
          <w:bCs w:val="0"/>
          <w:sz w:val="24"/>
          <w:szCs w:val="24"/>
        </w:rPr>
        <w:t xml:space="preserve"> and significative.</w:t>
      </w:r>
    </w:p>
    <w:p w:rsidR="5F62B2C2" w:rsidP="5F62B2C2" w:rsidRDefault="5F62B2C2" w14:paraId="736FB914" w14:textId="312A2A9C">
      <w:pPr>
        <w:pStyle w:val="Normal"/>
        <w:jc w:val="both"/>
        <w:rPr>
          <w:rFonts w:ascii="Arial" w:hAnsi="Arial" w:eastAsia="Arial" w:cs="Arial"/>
          <w:b w:val="0"/>
          <w:bCs w:val="0"/>
          <w:sz w:val="24"/>
          <w:szCs w:val="24"/>
        </w:rPr>
      </w:pPr>
    </w:p>
    <w:p w:rsidR="45ABDBE9" w:rsidP="5019383D" w:rsidRDefault="45ABDBE9" w14:paraId="28F134E7" w14:textId="6CAF0832">
      <w:pPr>
        <w:pStyle w:val="Normal"/>
        <w:jc w:val="both"/>
        <w:rPr>
          <w:rFonts w:ascii="Arial" w:hAnsi="Arial" w:eastAsia="Arial" w:cs="Arial"/>
          <w:b w:val="0"/>
          <w:bCs w:val="0"/>
          <w:sz w:val="24"/>
          <w:szCs w:val="24"/>
        </w:rPr>
      </w:pPr>
      <w:r w:rsidRPr="5F62B2C2" w:rsidR="45ABDBE9">
        <w:rPr>
          <w:rFonts w:ascii="Arial" w:hAnsi="Arial" w:eastAsia="Arial" w:cs="Arial"/>
          <w:b w:val="0"/>
          <w:bCs w:val="0"/>
          <w:sz w:val="24"/>
          <w:szCs w:val="24"/>
        </w:rPr>
        <w:t xml:space="preserve">I understood that feedback is not always bad. Maybe when someone thinks about </w:t>
      </w:r>
      <w:r w:rsidRPr="5F62B2C2" w:rsidR="6A6438B6">
        <w:rPr>
          <w:rFonts w:ascii="Arial" w:hAnsi="Arial" w:eastAsia="Arial" w:cs="Arial"/>
          <w:b w:val="0"/>
          <w:bCs w:val="0"/>
          <w:sz w:val="24"/>
          <w:szCs w:val="24"/>
        </w:rPr>
        <w:t xml:space="preserve">getting some </w:t>
      </w:r>
      <w:r w:rsidRPr="5F62B2C2" w:rsidR="45ABDBE9">
        <w:rPr>
          <w:rFonts w:ascii="Arial" w:hAnsi="Arial" w:eastAsia="Arial" w:cs="Arial"/>
          <w:b w:val="0"/>
          <w:bCs w:val="0"/>
          <w:sz w:val="24"/>
          <w:szCs w:val="24"/>
        </w:rPr>
        <w:t xml:space="preserve">feedback </w:t>
      </w:r>
      <w:r w:rsidRPr="5F62B2C2" w:rsidR="18F2758F">
        <w:rPr>
          <w:rFonts w:ascii="Arial" w:hAnsi="Arial" w:eastAsia="Arial" w:cs="Arial"/>
          <w:b w:val="0"/>
          <w:bCs w:val="0"/>
          <w:sz w:val="24"/>
          <w:szCs w:val="24"/>
        </w:rPr>
        <w:t xml:space="preserve">is a little bit scary, you can think “Oh god, I </w:t>
      </w:r>
      <w:r w:rsidRPr="5F62B2C2" w:rsidR="599B465B">
        <w:rPr>
          <w:rFonts w:ascii="Arial" w:hAnsi="Arial" w:eastAsia="Arial" w:cs="Arial"/>
          <w:b w:val="0"/>
          <w:bCs w:val="0"/>
          <w:sz w:val="24"/>
          <w:szCs w:val="24"/>
        </w:rPr>
        <w:t>ruined it</w:t>
      </w:r>
      <w:r w:rsidRPr="5F62B2C2" w:rsidR="18F2758F">
        <w:rPr>
          <w:rFonts w:ascii="Arial" w:hAnsi="Arial" w:eastAsia="Arial" w:cs="Arial"/>
          <w:b w:val="0"/>
          <w:bCs w:val="0"/>
          <w:sz w:val="24"/>
          <w:szCs w:val="24"/>
        </w:rPr>
        <w:t xml:space="preserve">”, “There’s going to be bad things”. And it’s not it at all. Feedback is a good think, it helps you </w:t>
      </w:r>
      <w:r w:rsidRPr="5F62B2C2" w:rsidR="5838D9CE">
        <w:rPr>
          <w:rFonts w:ascii="Arial" w:hAnsi="Arial" w:eastAsia="Arial" w:cs="Arial"/>
          <w:b w:val="0"/>
          <w:bCs w:val="0"/>
          <w:sz w:val="24"/>
          <w:szCs w:val="24"/>
        </w:rPr>
        <w:t xml:space="preserve">to grow up as a person or as an employee. Feedback needs to be done someday, if you think you are perfect, the true is nobody is. It is helpful, is not a </w:t>
      </w:r>
      <w:r w:rsidRPr="5F62B2C2" w:rsidR="58BD0BF0">
        <w:rPr>
          <w:rFonts w:ascii="Arial" w:hAnsi="Arial" w:eastAsia="Arial" w:cs="Arial"/>
          <w:b w:val="0"/>
          <w:bCs w:val="0"/>
          <w:sz w:val="24"/>
          <w:szCs w:val="24"/>
        </w:rPr>
        <w:t>weapon</w:t>
      </w:r>
      <w:r w:rsidRPr="5F62B2C2" w:rsidR="5838D9CE">
        <w:rPr>
          <w:rFonts w:ascii="Arial" w:hAnsi="Arial" w:eastAsia="Arial" w:cs="Arial"/>
          <w:b w:val="0"/>
          <w:bCs w:val="0"/>
          <w:sz w:val="24"/>
          <w:szCs w:val="24"/>
        </w:rPr>
        <w:t xml:space="preserve"> against you</w:t>
      </w:r>
      <w:r w:rsidRPr="5F62B2C2" w:rsidR="19254566">
        <w:rPr>
          <w:rFonts w:ascii="Arial" w:hAnsi="Arial" w:eastAsia="Arial" w:cs="Arial"/>
          <w:b w:val="0"/>
          <w:bCs w:val="0"/>
          <w:sz w:val="24"/>
          <w:szCs w:val="24"/>
        </w:rPr>
        <w:t xml:space="preserve">, and it needs to be always respectful. </w:t>
      </w:r>
      <w:r w:rsidRPr="5F62B2C2" w:rsidR="774BC52E">
        <w:rPr>
          <w:rFonts w:ascii="Arial" w:hAnsi="Arial" w:eastAsia="Arial" w:cs="Arial"/>
          <w:b w:val="0"/>
          <w:bCs w:val="0"/>
          <w:sz w:val="24"/>
          <w:szCs w:val="24"/>
        </w:rPr>
        <w:t xml:space="preserve"> </w:t>
      </w:r>
    </w:p>
    <w:p w:rsidR="0DCB67F2" w:rsidP="5F62B2C2" w:rsidRDefault="0DCB67F2" w14:paraId="7750A0AF" w14:textId="1FE59F91">
      <w:pPr>
        <w:pStyle w:val="Normal"/>
        <w:jc w:val="both"/>
        <w:rPr>
          <w:rFonts w:ascii="Arial" w:hAnsi="Arial" w:eastAsia="Arial" w:cs="Arial"/>
          <w:b w:val="0"/>
          <w:bCs w:val="0"/>
          <w:sz w:val="24"/>
          <w:szCs w:val="24"/>
        </w:rPr>
      </w:pPr>
      <w:r w:rsidRPr="5F62B2C2" w:rsidR="0DCB67F2">
        <w:rPr>
          <w:rFonts w:ascii="Arial" w:hAnsi="Arial" w:eastAsia="Arial" w:cs="Arial"/>
          <w:b w:val="0"/>
          <w:bCs w:val="0"/>
          <w:sz w:val="24"/>
          <w:szCs w:val="24"/>
        </w:rPr>
        <w:t>What comes with the feedback? Learning. We always need to be learning, if we want to improve ourselves, be better, make better c</w:t>
      </w:r>
      <w:r w:rsidRPr="5F62B2C2" w:rsidR="207AF8FC">
        <w:rPr>
          <w:rFonts w:ascii="Arial" w:hAnsi="Arial" w:eastAsia="Arial" w:cs="Arial"/>
          <w:b w:val="0"/>
          <w:bCs w:val="0"/>
          <w:sz w:val="24"/>
          <w:szCs w:val="24"/>
        </w:rPr>
        <w:t>hoices or whatever you need, improve is necessary. I think there is always something new to learn, not only in our career, about ourselves too. We need to be learning constantly</w:t>
      </w:r>
      <w:r w:rsidRPr="5F62B2C2" w:rsidR="3E7250C6">
        <w:rPr>
          <w:rFonts w:ascii="Arial" w:hAnsi="Arial" w:eastAsia="Arial" w:cs="Arial"/>
          <w:b w:val="0"/>
          <w:bCs w:val="0"/>
          <w:sz w:val="24"/>
          <w:szCs w:val="24"/>
        </w:rPr>
        <w:t xml:space="preserve">, investigating </w:t>
      </w:r>
      <w:r w:rsidRPr="5F62B2C2" w:rsidR="207AF8FC">
        <w:rPr>
          <w:rFonts w:ascii="Arial" w:hAnsi="Arial" w:eastAsia="Arial" w:cs="Arial"/>
          <w:b w:val="0"/>
          <w:bCs w:val="0"/>
          <w:sz w:val="24"/>
          <w:szCs w:val="24"/>
        </w:rPr>
        <w:t>and impr</w:t>
      </w:r>
      <w:r w:rsidRPr="5F62B2C2" w:rsidR="2BC2BFBC">
        <w:rPr>
          <w:rFonts w:ascii="Arial" w:hAnsi="Arial" w:eastAsia="Arial" w:cs="Arial"/>
          <w:b w:val="0"/>
          <w:bCs w:val="0"/>
          <w:sz w:val="24"/>
          <w:szCs w:val="24"/>
        </w:rPr>
        <w:t xml:space="preserve">oving. </w:t>
      </w:r>
    </w:p>
    <w:p w:rsidR="5F62B2C2" w:rsidP="5F62B2C2" w:rsidRDefault="5F62B2C2" w14:paraId="02C1617C" w14:textId="24ED2651">
      <w:pPr>
        <w:pStyle w:val="Normal"/>
        <w:jc w:val="both"/>
        <w:rPr>
          <w:rFonts w:ascii="Arial" w:hAnsi="Arial" w:eastAsia="Arial" w:cs="Arial"/>
          <w:b w:val="0"/>
          <w:bCs w:val="0"/>
          <w:sz w:val="24"/>
          <w:szCs w:val="24"/>
        </w:rPr>
      </w:pPr>
    </w:p>
    <w:p w:rsidR="49BA1786" w:rsidP="5F62B2C2" w:rsidRDefault="49BA1786" w14:paraId="1FCD3620" w14:textId="3848AE17">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r w:rsidRPr="5F62B2C2" w:rsidR="49BA1786">
        <w:rPr>
          <w:rFonts w:ascii="Arial" w:hAnsi="Arial" w:eastAsia="Arial" w:cs="Arial"/>
          <w:b w:val="0"/>
          <w:bCs w:val="0"/>
          <w:sz w:val="24"/>
          <w:szCs w:val="24"/>
        </w:rPr>
        <w:t>I have been speaking more about the personal,</w:t>
      </w:r>
      <w:r w:rsidRPr="5F62B2C2" w:rsidR="4A28E030">
        <w:rPr>
          <w:rFonts w:ascii="Arial" w:hAnsi="Arial" w:eastAsia="Arial" w:cs="Arial"/>
          <w:b w:val="0"/>
          <w:bCs w:val="0"/>
          <w:sz w:val="24"/>
          <w:szCs w:val="24"/>
        </w:rPr>
        <w:t xml:space="preserve"> </w:t>
      </w:r>
      <w:r w:rsidRPr="5F62B2C2" w:rsidR="3BBC1B29">
        <w:rPr>
          <w:rFonts w:ascii="Arial" w:hAnsi="Arial" w:eastAsia="Arial" w:cs="Arial"/>
          <w:b w:val="0"/>
          <w:bCs w:val="0"/>
          <w:sz w:val="24"/>
          <w:szCs w:val="24"/>
        </w:rPr>
        <w:t>psychological</w:t>
      </w:r>
      <w:r w:rsidRPr="5F62B2C2" w:rsidR="4A28E030">
        <w:rPr>
          <w:rFonts w:ascii="Arial" w:hAnsi="Arial" w:eastAsia="Arial" w:cs="Arial"/>
          <w:b w:val="0"/>
          <w:bCs w:val="0"/>
          <w:sz w:val="24"/>
          <w:szCs w:val="24"/>
        </w:rPr>
        <w:t xml:space="preserve"> or</w:t>
      </w:r>
      <w:r w:rsidRPr="5F62B2C2" w:rsidR="49BA1786">
        <w:rPr>
          <w:rFonts w:ascii="Arial" w:hAnsi="Arial" w:eastAsia="Arial" w:cs="Arial"/>
          <w:b w:val="0"/>
          <w:bCs w:val="0"/>
          <w:sz w:val="24"/>
          <w:szCs w:val="24"/>
        </w:rPr>
        <w:t xml:space="preserve"> emotional </w:t>
      </w:r>
      <w:r w:rsidRPr="5F62B2C2" w:rsidR="151090A5">
        <w:rPr>
          <w:rFonts w:ascii="Arial" w:hAnsi="Arial" w:eastAsia="Arial" w:cs="Arial"/>
          <w:b w:val="0"/>
          <w:bCs w:val="0"/>
          <w:sz w:val="24"/>
          <w:szCs w:val="24"/>
        </w:rPr>
        <w:t xml:space="preserve">learning </w:t>
      </w:r>
      <w:r w:rsidRPr="5F62B2C2" w:rsidR="5CB185E7">
        <w:rPr>
          <w:rFonts w:ascii="Arial" w:hAnsi="Arial" w:eastAsia="Arial" w:cs="Arial"/>
          <w:b w:val="0"/>
          <w:bCs w:val="0"/>
          <w:sz w:val="24"/>
          <w:szCs w:val="24"/>
        </w:rPr>
        <w:t>during</w:t>
      </w:r>
      <w:r w:rsidRPr="5F62B2C2" w:rsidR="151090A5">
        <w:rPr>
          <w:rFonts w:ascii="Arial" w:hAnsi="Arial" w:eastAsia="Arial" w:cs="Arial"/>
          <w:b w:val="0"/>
          <w:bCs w:val="0"/>
          <w:sz w:val="24"/>
          <w:szCs w:val="24"/>
        </w:rPr>
        <w:t xml:space="preserve"> this first week.</w:t>
      </w:r>
      <w:r w:rsidRPr="5F62B2C2" w:rsidR="7B2D22B4">
        <w:rPr>
          <w:rFonts w:ascii="Arial" w:hAnsi="Arial" w:eastAsia="Arial" w:cs="Arial"/>
          <w:b w:val="0"/>
          <w:bCs w:val="0"/>
          <w:sz w:val="24"/>
          <w:szCs w:val="24"/>
        </w:rPr>
        <w:t xml:space="preserve"> </w:t>
      </w:r>
      <w:r w:rsidRPr="5F62B2C2" w:rsidR="22D68DA6">
        <w:rPr>
          <w:rFonts w:ascii="Arial" w:hAnsi="Arial" w:eastAsia="Arial" w:cs="Arial"/>
          <w:b w:val="0"/>
          <w:bCs w:val="0"/>
          <w:sz w:val="24"/>
          <w:szCs w:val="24"/>
        </w:rPr>
        <w:t xml:space="preserve">Now I want to move into the career or work learning. </w:t>
      </w:r>
    </w:p>
    <w:p w:rsidR="5F62B2C2" w:rsidP="5F62B2C2" w:rsidRDefault="5F62B2C2" w14:paraId="604072DA" w14:textId="69A5361D">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p>
    <w:p w:rsidR="14EFD4B5" w:rsidP="5F62B2C2" w:rsidRDefault="14EFD4B5" w14:paraId="14FCF9A1" w14:textId="26F348E6">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r w:rsidRPr="5F62B2C2" w:rsidR="14EFD4B5">
        <w:rPr>
          <w:rFonts w:ascii="Arial" w:hAnsi="Arial" w:eastAsia="Arial" w:cs="Arial"/>
          <w:b w:val="0"/>
          <w:bCs w:val="0"/>
          <w:sz w:val="24"/>
          <w:szCs w:val="24"/>
        </w:rPr>
        <w:t>Being an apprentice is a significant step in my life, and something I’m proud of. I want to give my best and I hope I can make it to stay. But also,</w:t>
      </w:r>
      <w:r w:rsidRPr="5F62B2C2" w:rsidR="6E5FE30B">
        <w:rPr>
          <w:rFonts w:ascii="Arial" w:hAnsi="Arial" w:eastAsia="Arial" w:cs="Arial"/>
          <w:b w:val="0"/>
          <w:bCs w:val="0"/>
          <w:sz w:val="24"/>
          <w:szCs w:val="24"/>
        </w:rPr>
        <w:t xml:space="preserve"> I’m not going to lie, it’s a little bit scary to don’t make or accomplish the expectations, I’m scared to fail</w:t>
      </w:r>
      <w:r w:rsidRPr="5F62B2C2" w:rsidR="59FB504A">
        <w:rPr>
          <w:rFonts w:ascii="Arial" w:hAnsi="Arial" w:eastAsia="Arial" w:cs="Arial"/>
          <w:b w:val="0"/>
          <w:bCs w:val="0"/>
          <w:sz w:val="24"/>
          <w:szCs w:val="24"/>
        </w:rPr>
        <w:t xml:space="preserve"> in something. But at the same time, </w:t>
      </w:r>
      <w:r w:rsidRPr="5F62B2C2" w:rsidR="24E93022">
        <w:rPr>
          <w:rFonts w:ascii="Arial" w:hAnsi="Arial" w:eastAsia="Arial" w:cs="Arial"/>
          <w:b w:val="0"/>
          <w:bCs w:val="0"/>
          <w:sz w:val="24"/>
          <w:szCs w:val="24"/>
        </w:rPr>
        <w:t>I feel calm, because the apprentice pattern talk helped me to relax a bit. I learned t</w:t>
      </w:r>
      <w:r w:rsidRPr="5F62B2C2" w:rsidR="74B84055">
        <w:rPr>
          <w:rFonts w:ascii="Arial" w:hAnsi="Arial" w:eastAsia="Arial" w:cs="Arial"/>
          <w:b w:val="0"/>
          <w:bCs w:val="0"/>
          <w:sz w:val="24"/>
          <w:szCs w:val="24"/>
        </w:rPr>
        <w:t xml:space="preserve">hat anyone in anytime </w:t>
      </w:r>
      <w:r w:rsidRPr="5F62B2C2" w:rsidR="753C7277">
        <w:rPr>
          <w:rFonts w:ascii="Arial" w:hAnsi="Arial" w:eastAsia="Arial" w:cs="Arial"/>
          <w:b w:val="0"/>
          <w:bCs w:val="0"/>
          <w:sz w:val="24"/>
          <w:szCs w:val="24"/>
        </w:rPr>
        <w:t>has</w:t>
      </w:r>
      <w:r w:rsidRPr="5F62B2C2" w:rsidR="74B84055">
        <w:rPr>
          <w:rFonts w:ascii="Arial" w:hAnsi="Arial" w:eastAsia="Arial" w:cs="Arial"/>
          <w:b w:val="0"/>
          <w:bCs w:val="0"/>
          <w:sz w:val="24"/>
          <w:szCs w:val="24"/>
        </w:rPr>
        <w:t xml:space="preserve"> been apprentice and is a normal step, is </w:t>
      </w:r>
      <w:r w:rsidRPr="5F62B2C2" w:rsidR="7E76384E">
        <w:rPr>
          <w:rFonts w:ascii="Arial" w:hAnsi="Arial" w:eastAsia="Arial" w:cs="Arial"/>
          <w:b w:val="0"/>
          <w:bCs w:val="0"/>
          <w:sz w:val="24"/>
          <w:szCs w:val="24"/>
        </w:rPr>
        <w:t>an</w:t>
      </w:r>
      <w:r w:rsidRPr="5F62B2C2" w:rsidR="74B84055">
        <w:rPr>
          <w:rFonts w:ascii="Arial" w:hAnsi="Arial" w:eastAsia="Arial" w:cs="Arial"/>
          <w:b w:val="0"/>
          <w:bCs w:val="0"/>
          <w:sz w:val="24"/>
          <w:szCs w:val="24"/>
        </w:rPr>
        <w:t xml:space="preserve"> opportunity to empty the cup and try to learn new things, because you can’t be always using the same as you learned in </w:t>
      </w:r>
      <w:r w:rsidRPr="5F62B2C2" w:rsidR="699F5CD9">
        <w:rPr>
          <w:rFonts w:ascii="Arial" w:hAnsi="Arial" w:eastAsia="Arial" w:cs="Arial"/>
          <w:b w:val="0"/>
          <w:bCs w:val="0"/>
          <w:sz w:val="24"/>
          <w:szCs w:val="24"/>
        </w:rPr>
        <w:t>high school, for example.</w:t>
      </w:r>
      <w:r w:rsidRPr="5F62B2C2" w:rsidR="39C3BBEB">
        <w:rPr>
          <w:rFonts w:ascii="Arial" w:hAnsi="Arial" w:eastAsia="Arial" w:cs="Arial"/>
          <w:b w:val="0"/>
          <w:bCs w:val="0"/>
          <w:sz w:val="24"/>
          <w:szCs w:val="24"/>
        </w:rPr>
        <w:t xml:space="preserve"> It is the perfect time to search what you like, to experiment, to find what I want for my career.</w:t>
      </w:r>
      <w:r w:rsidRPr="5F62B2C2" w:rsidR="2BB05616">
        <w:rPr>
          <w:rFonts w:ascii="Arial" w:hAnsi="Arial" w:eastAsia="Arial" w:cs="Arial"/>
          <w:b w:val="0"/>
          <w:bCs w:val="0"/>
          <w:sz w:val="24"/>
          <w:szCs w:val="24"/>
        </w:rPr>
        <w:t xml:space="preserve"> </w:t>
      </w:r>
    </w:p>
    <w:p w:rsidR="2BB05616" w:rsidP="5F62B2C2" w:rsidRDefault="2BB05616" w14:paraId="36597878" w14:textId="0ABBDC05">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r w:rsidRPr="5F62B2C2" w:rsidR="2BB05616">
        <w:rPr>
          <w:rFonts w:ascii="Arial" w:hAnsi="Arial" w:eastAsia="Arial" w:cs="Arial"/>
          <w:b w:val="0"/>
          <w:bCs w:val="0"/>
          <w:sz w:val="24"/>
          <w:szCs w:val="24"/>
        </w:rPr>
        <w:t xml:space="preserve">There’s something that hit me: “try to be the worst one”, at </w:t>
      </w:r>
      <w:r w:rsidRPr="5F62B2C2" w:rsidR="0DC02EAA">
        <w:rPr>
          <w:rFonts w:ascii="Arial" w:hAnsi="Arial" w:eastAsia="Arial" w:cs="Arial"/>
          <w:b w:val="0"/>
          <w:bCs w:val="0"/>
          <w:sz w:val="24"/>
          <w:szCs w:val="24"/>
        </w:rPr>
        <w:t>first,</w:t>
      </w:r>
      <w:r w:rsidRPr="5F62B2C2" w:rsidR="2BB05616">
        <w:rPr>
          <w:rFonts w:ascii="Arial" w:hAnsi="Arial" w:eastAsia="Arial" w:cs="Arial"/>
          <w:b w:val="0"/>
          <w:bCs w:val="0"/>
          <w:sz w:val="24"/>
          <w:szCs w:val="24"/>
        </w:rPr>
        <w:t xml:space="preserve"> I said “what?”, </w:t>
      </w:r>
      <w:r w:rsidRPr="5F62B2C2" w:rsidR="67F007F0">
        <w:rPr>
          <w:rFonts w:ascii="Arial" w:hAnsi="Arial" w:eastAsia="Arial" w:cs="Arial"/>
          <w:b w:val="0"/>
          <w:bCs w:val="0"/>
          <w:sz w:val="24"/>
          <w:szCs w:val="24"/>
        </w:rPr>
        <w:t xml:space="preserve">but </w:t>
      </w:r>
      <w:r w:rsidRPr="5F62B2C2" w:rsidR="0FCE1843">
        <w:rPr>
          <w:rFonts w:ascii="Arial" w:hAnsi="Arial" w:eastAsia="Arial" w:cs="Arial"/>
          <w:b w:val="0"/>
          <w:bCs w:val="0"/>
          <w:sz w:val="24"/>
          <w:szCs w:val="24"/>
        </w:rPr>
        <w:t xml:space="preserve">then </w:t>
      </w:r>
      <w:r w:rsidRPr="5F62B2C2" w:rsidR="31593DBD">
        <w:rPr>
          <w:rFonts w:ascii="Arial" w:hAnsi="Arial" w:eastAsia="Arial" w:cs="Arial"/>
          <w:b w:val="0"/>
          <w:bCs w:val="0"/>
          <w:sz w:val="24"/>
          <w:szCs w:val="24"/>
        </w:rPr>
        <w:t xml:space="preserve">I realized it’s true. Because </w:t>
      </w:r>
      <w:r w:rsidRPr="5F62B2C2" w:rsidR="66CE0C4F">
        <w:rPr>
          <w:rFonts w:ascii="Arial" w:hAnsi="Arial" w:eastAsia="Arial" w:cs="Arial"/>
          <w:b w:val="0"/>
          <w:bCs w:val="0"/>
          <w:sz w:val="24"/>
          <w:szCs w:val="24"/>
        </w:rPr>
        <w:t xml:space="preserve">in </w:t>
      </w:r>
      <w:r w:rsidRPr="5F62B2C2" w:rsidR="31593DBD">
        <w:rPr>
          <w:rFonts w:ascii="Arial" w:hAnsi="Arial" w:eastAsia="Arial" w:cs="Arial"/>
          <w:b w:val="0"/>
          <w:bCs w:val="0"/>
          <w:sz w:val="24"/>
          <w:szCs w:val="24"/>
        </w:rPr>
        <w:t xml:space="preserve">this way, you can always learn something new from another person, and that’s cool, and if you are the best one on your team, that’s time to move on, and that’s cool too! We are progressing then! </w:t>
      </w:r>
    </w:p>
    <w:p w:rsidR="200D8F03" w:rsidP="5F62B2C2" w:rsidRDefault="200D8F03" w14:paraId="33D3B23E" w14:textId="762C16BA">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r w:rsidRPr="5F62B2C2" w:rsidR="200D8F03">
        <w:rPr>
          <w:rFonts w:ascii="Arial" w:hAnsi="Arial" w:eastAsia="Arial" w:cs="Arial"/>
          <w:b w:val="0"/>
          <w:bCs w:val="0"/>
          <w:sz w:val="24"/>
          <w:szCs w:val="24"/>
        </w:rPr>
        <w:t xml:space="preserve">As I said, I’m of course afraid to fail. But at the same time, </w:t>
      </w:r>
      <w:r w:rsidRPr="5F62B2C2" w:rsidR="7ACE3030">
        <w:rPr>
          <w:rFonts w:ascii="Arial" w:hAnsi="Arial" w:eastAsia="Arial" w:cs="Arial"/>
          <w:b w:val="0"/>
          <w:bCs w:val="0"/>
          <w:sz w:val="24"/>
          <w:szCs w:val="24"/>
        </w:rPr>
        <w:t>failure is part of all the knowledge, I need to fail to get it and be better. There’s need to practice, expand our k</w:t>
      </w:r>
      <w:r w:rsidRPr="5F62B2C2" w:rsidR="4C87154C">
        <w:rPr>
          <w:rFonts w:ascii="Arial" w:hAnsi="Arial" w:eastAsia="Arial" w:cs="Arial"/>
          <w:b w:val="0"/>
          <w:bCs w:val="0"/>
          <w:sz w:val="24"/>
          <w:szCs w:val="24"/>
        </w:rPr>
        <w:t xml:space="preserve">nowledge, we need to be enthusiastic, we need to learn to learn and find what’s better for you. I think is </w:t>
      </w:r>
      <w:r w:rsidRPr="5F62B2C2" w:rsidR="29A0540C">
        <w:rPr>
          <w:rFonts w:ascii="Arial" w:hAnsi="Arial" w:eastAsia="Arial" w:cs="Arial"/>
          <w:b w:val="0"/>
          <w:bCs w:val="0"/>
          <w:sz w:val="24"/>
          <w:szCs w:val="24"/>
        </w:rPr>
        <w:t>going to</w:t>
      </w:r>
      <w:r w:rsidRPr="5F62B2C2" w:rsidR="4C87154C">
        <w:rPr>
          <w:rFonts w:ascii="Arial" w:hAnsi="Arial" w:eastAsia="Arial" w:cs="Arial"/>
          <w:b w:val="0"/>
          <w:bCs w:val="0"/>
          <w:sz w:val="24"/>
          <w:szCs w:val="24"/>
        </w:rPr>
        <w:t xml:space="preserve"> be hard, and it’s </w:t>
      </w:r>
      <w:r w:rsidRPr="5F62B2C2" w:rsidR="7EE2FFD7">
        <w:rPr>
          <w:rFonts w:ascii="Arial" w:hAnsi="Arial" w:eastAsia="Arial" w:cs="Arial"/>
          <w:b w:val="0"/>
          <w:bCs w:val="0"/>
          <w:sz w:val="24"/>
          <w:szCs w:val="24"/>
        </w:rPr>
        <w:t>going to</w:t>
      </w:r>
      <w:r w:rsidRPr="5F62B2C2" w:rsidR="43179A35">
        <w:rPr>
          <w:rFonts w:ascii="Arial" w:hAnsi="Arial" w:eastAsia="Arial" w:cs="Arial"/>
          <w:b w:val="0"/>
          <w:bCs w:val="0"/>
          <w:sz w:val="24"/>
          <w:szCs w:val="24"/>
        </w:rPr>
        <w:t xml:space="preserve"> be tired, but totally worth it. </w:t>
      </w:r>
    </w:p>
    <w:p w:rsidR="17BD1857" w:rsidP="5F62B2C2" w:rsidRDefault="17BD1857" w14:paraId="2EA713F2" w14:textId="5119B75C">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r w:rsidRPr="5F62B2C2" w:rsidR="17BD1857">
        <w:rPr>
          <w:rFonts w:ascii="Arial" w:hAnsi="Arial" w:eastAsia="Arial" w:cs="Arial"/>
          <w:b w:val="0"/>
          <w:bCs w:val="0"/>
          <w:sz w:val="24"/>
          <w:szCs w:val="24"/>
        </w:rPr>
        <w:t xml:space="preserve">So, being an apprentice is important and a big step, we need to take it well. Learning and failing is part of everything to be a good developer and to be a good human being too. </w:t>
      </w:r>
      <w:r w:rsidRPr="5F62B2C2" w:rsidR="3D87E509">
        <w:rPr>
          <w:rFonts w:ascii="Arial" w:hAnsi="Arial" w:eastAsia="Arial" w:cs="Arial"/>
          <w:b w:val="0"/>
          <w:bCs w:val="0"/>
          <w:sz w:val="24"/>
          <w:szCs w:val="24"/>
        </w:rPr>
        <w:t>Everything we need is keep learning about everything and make value in changes.</w:t>
      </w:r>
    </w:p>
    <w:p w:rsidR="5F62B2C2" w:rsidP="5F62B2C2" w:rsidRDefault="5F62B2C2" w14:paraId="659CBB9F" w14:textId="7A19BA74">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p>
    <w:p w:rsidR="2A67CFBA" w:rsidP="5F62B2C2" w:rsidRDefault="2A67CFBA" w14:paraId="1A31DAB0" w14:textId="5BBE3169">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r w:rsidRPr="5F62B2C2" w:rsidR="2A67CFBA">
        <w:rPr>
          <w:rFonts w:ascii="Arial" w:hAnsi="Arial" w:eastAsia="Arial" w:cs="Arial"/>
          <w:b w:val="0"/>
          <w:bCs w:val="0"/>
          <w:sz w:val="24"/>
          <w:szCs w:val="24"/>
        </w:rPr>
        <w:t xml:space="preserve">Something likely </w:t>
      </w:r>
      <w:r w:rsidRPr="5F62B2C2" w:rsidR="7D7147AC">
        <w:rPr>
          <w:rFonts w:ascii="Arial" w:hAnsi="Arial" w:eastAsia="Arial" w:cs="Arial"/>
          <w:b w:val="0"/>
          <w:bCs w:val="0"/>
          <w:sz w:val="24"/>
          <w:szCs w:val="24"/>
        </w:rPr>
        <w:t xml:space="preserve">to </w:t>
      </w:r>
      <w:r w:rsidRPr="5F62B2C2" w:rsidR="2A67CFBA">
        <w:rPr>
          <w:rFonts w:ascii="Arial" w:hAnsi="Arial" w:eastAsia="Arial" w:cs="Arial"/>
          <w:b w:val="0"/>
          <w:bCs w:val="0"/>
          <w:sz w:val="24"/>
          <w:szCs w:val="24"/>
        </w:rPr>
        <w:t>communication is be</w:t>
      </w:r>
      <w:r w:rsidRPr="5F62B2C2" w:rsidR="35AF967A">
        <w:rPr>
          <w:rFonts w:ascii="Arial" w:hAnsi="Arial" w:eastAsia="Arial" w:cs="Arial"/>
          <w:b w:val="0"/>
          <w:bCs w:val="0"/>
          <w:sz w:val="24"/>
          <w:szCs w:val="24"/>
        </w:rPr>
        <w:t>ing present at work. This means to do not be invisible, to being always asking</w:t>
      </w:r>
      <w:r w:rsidRPr="5F62B2C2" w:rsidR="2FCD3238">
        <w:rPr>
          <w:rFonts w:ascii="Arial" w:hAnsi="Arial" w:eastAsia="Arial" w:cs="Arial"/>
          <w:b w:val="0"/>
          <w:bCs w:val="0"/>
          <w:sz w:val="24"/>
          <w:szCs w:val="24"/>
        </w:rPr>
        <w:t xml:space="preserve"> any doubt, to connect with our team mates, because I think is </w:t>
      </w:r>
      <w:r w:rsidRPr="5F62B2C2" w:rsidR="74D8ADCD">
        <w:rPr>
          <w:rFonts w:ascii="Arial" w:hAnsi="Arial" w:eastAsia="Arial" w:cs="Arial"/>
          <w:b w:val="0"/>
          <w:bCs w:val="0"/>
          <w:sz w:val="24"/>
          <w:szCs w:val="24"/>
        </w:rPr>
        <w:t>uncomfortable</w:t>
      </w:r>
      <w:r w:rsidRPr="5F62B2C2" w:rsidR="2FCD3238">
        <w:rPr>
          <w:rFonts w:ascii="Arial" w:hAnsi="Arial" w:eastAsia="Arial" w:cs="Arial"/>
          <w:b w:val="0"/>
          <w:bCs w:val="0"/>
          <w:sz w:val="24"/>
          <w:szCs w:val="24"/>
        </w:rPr>
        <w:t xml:space="preserve"> to only work as a team, you need to have a connection with t</w:t>
      </w:r>
      <w:r w:rsidRPr="5F62B2C2" w:rsidR="53A6EE44">
        <w:rPr>
          <w:rFonts w:ascii="Arial" w:hAnsi="Arial" w:eastAsia="Arial" w:cs="Arial"/>
          <w:b w:val="0"/>
          <w:bCs w:val="0"/>
          <w:sz w:val="24"/>
          <w:szCs w:val="24"/>
        </w:rPr>
        <w:t>eam, you need to talk a little bit too to make the work done more efficiently and without any trouble.</w:t>
      </w:r>
      <w:r w:rsidRPr="5F62B2C2" w:rsidR="2A67CFBA">
        <w:rPr>
          <w:rFonts w:ascii="Arial" w:hAnsi="Arial" w:eastAsia="Arial" w:cs="Arial"/>
          <w:b w:val="0"/>
          <w:bCs w:val="0"/>
          <w:sz w:val="24"/>
          <w:szCs w:val="24"/>
        </w:rPr>
        <w:t xml:space="preserve"> </w:t>
      </w:r>
    </w:p>
    <w:p w:rsidR="542B2066" w:rsidP="5F62B2C2" w:rsidRDefault="542B2066" w14:paraId="65E75C46" w14:textId="49FB79C0">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r w:rsidRPr="5F62B2C2" w:rsidR="542B2066">
        <w:rPr>
          <w:rFonts w:ascii="Arial" w:hAnsi="Arial" w:eastAsia="Arial" w:cs="Arial"/>
          <w:b w:val="0"/>
          <w:bCs w:val="0"/>
          <w:sz w:val="24"/>
          <w:szCs w:val="24"/>
        </w:rPr>
        <w:t xml:space="preserve">Something also important is organization, and that’s all of </w:t>
      </w:r>
      <w:r w:rsidRPr="5F62B2C2" w:rsidR="42F2BC4A">
        <w:rPr>
          <w:rFonts w:ascii="Arial" w:hAnsi="Arial" w:eastAsia="Arial" w:cs="Arial"/>
          <w:b w:val="0"/>
          <w:bCs w:val="0"/>
          <w:sz w:val="24"/>
          <w:szCs w:val="24"/>
        </w:rPr>
        <w:t>it,</w:t>
      </w:r>
      <w:r w:rsidRPr="5F62B2C2" w:rsidR="542B2066">
        <w:rPr>
          <w:rFonts w:ascii="Arial" w:hAnsi="Arial" w:eastAsia="Arial" w:cs="Arial"/>
          <w:b w:val="0"/>
          <w:bCs w:val="0"/>
          <w:sz w:val="24"/>
          <w:szCs w:val="24"/>
        </w:rPr>
        <w:t xml:space="preserve"> I think. Make all your schedule for work and respect it</w:t>
      </w:r>
      <w:r w:rsidRPr="5F62B2C2" w:rsidR="3FC68DA5">
        <w:rPr>
          <w:rFonts w:ascii="Arial" w:hAnsi="Arial" w:eastAsia="Arial" w:cs="Arial"/>
          <w:b w:val="0"/>
          <w:bCs w:val="0"/>
          <w:sz w:val="24"/>
          <w:szCs w:val="24"/>
        </w:rPr>
        <w:t>, try to accomplish all your task during that time, if you start not respecting your work schedule everything is going to be harder to do, in my opinion. That’s why organization is als</w:t>
      </w:r>
      <w:r w:rsidRPr="5F62B2C2" w:rsidR="4B0E5465">
        <w:rPr>
          <w:rFonts w:ascii="Arial" w:hAnsi="Arial" w:eastAsia="Arial" w:cs="Arial"/>
          <w:b w:val="0"/>
          <w:bCs w:val="0"/>
          <w:sz w:val="24"/>
          <w:szCs w:val="24"/>
        </w:rPr>
        <w:t>o a key in work and real life in general, it is important because maintains you healthy in your work and personal life.</w:t>
      </w:r>
    </w:p>
    <w:p w:rsidR="5F62B2C2" w:rsidP="5F62B2C2" w:rsidRDefault="5F62B2C2" w14:paraId="4DAF43A2" w14:textId="460D00B3">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p>
    <w:p w:rsidR="6E34843E" w:rsidP="5F62B2C2" w:rsidRDefault="6E34843E" w14:paraId="6BC1B18F" w14:textId="4F98E7C3">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r w:rsidRPr="5F62B2C2" w:rsidR="6E34843E">
        <w:rPr>
          <w:rFonts w:ascii="Arial" w:hAnsi="Arial" w:eastAsia="Arial" w:cs="Arial"/>
          <w:b w:val="0"/>
          <w:bCs w:val="0"/>
          <w:sz w:val="24"/>
          <w:szCs w:val="24"/>
        </w:rPr>
        <w:t xml:space="preserve">Maybe sometimes we don’t </w:t>
      </w:r>
      <w:r w:rsidRPr="5F62B2C2" w:rsidR="4F43E242">
        <w:rPr>
          <w:rFonts w:ascii="Arial" w:hAnsi="Arial" w:eastAsia="Arial" w:cs="Arial"/>
          <w:b w:val="0"/>
          <w:bCs w:val="0"/>
          <w:sz w:val="24"/>
          <w:szCs w:val="24"/>
        </w:rPr>
        <w:t xml:space="preserve">see the importance in security, </w:t>
      </w:r>
      <w:r w:rsidRPr="5F62B2C2" w:rsidR="70839F48">
        <w:rPr>
          <w:rFonts w:ascii="Arial" w:hAnsi="Arial" w:eastAsia="Arial" w:cs="Arial"/>
          <w:b w:val="0"/>
          <w:bCs w:val="0"/>
          <w:sz w:val="24"/>
          <w:szCs w:val="24"/>
        </w:rPr>
        <w:t xml:space="preserve">we don’t see that hacking is maybe so easy, and that maybe the easy it is to the hackers it’s because of our fault. </w:t>
      </w:r>
      <w:r w:rsidRPr="5F62B2C2" w:rsidR="366C561B">
        <w:rPr>
          <w:rFonts w:ascii="Arial" w:hAnsi="Arial" w:eastAsia="Arial" w:cs="Arial"/>
          <w:b w:val="0"/>
          <w:bCs w:val="0"/>
          <w:sz w:val="24"/>
          <w:szCs w:val="24"/>
        </w:rPr>
        <w:t>I’m part of these people lol</w:t>
      </w:r>
      <w:r w:rsidRPr="5F62B2C2" w:rsidR="4459B195">
        <w:rPr>
          <w:rFonts w:ascii="Arial" w:hAnsi="Arial" w:eastAsia="Arial" w:cs="Arial"/>
          <w:b w:val="0"/>
          <w:bCs w:val="0"/>
          <w:sz w:val="24"/>
          <w:szCs w:val="24"/>
        </w:rPr>
        <w:t>, I noticed I have not so good practices about security</w:t>
      </w:r>
      <w:r w:rsidRPr="5F62B2C2" w:rsidR="366C561B">
        <w:rPr>
          <w:rFonts w:ascii="Arial" w:hAnsi="Arial" w:eastAsia="Arial" w:cs="Arial"/>
          <w:b w:val="0"/>
          <w:bCs w:val="0"/>
          <w:sz w:val="24"/>
          <w:szCs w:val="24"/>
        </w:rPr>
        <w:t xml:space="preserve">. Like Marco said, you should be in panic to those attacks, and yes, I was actually panicked after the IT meeting. I didn’t </w:t>
      </w:r>
      <w:r w:rsidRPr="5F62B2C2" w:rsidR="27CCE198">
        <w:rPr>
          <w:rFonts w:ascii="Arial" w:hAnsi="Arial" w:eastAsia="Arial" w:cs="Arial"/>
          <w:b w:val="0"/>
          <w:bCs w:val="0"/>
          <w:sz w:val="24"/>
          <w:szCs w:val="24"/>
        </w:rPr>
        <w:t xml:space="preserve">remember how easy can be to be hacked. </w:t>
      </w:r>
      <w:r w:rsidRPr="5F62B2C2" w:rsidR="12671AF1">
        <w:rPr>
          <w:rFonts w:ascii="Arial" w:hAnsi="Arial" w:eastAsia="Arial" w:cs="Arial"/>
          <w:b w:val="0"/>
          <w:bCs w:val="0"/>
          <w:sz w:val="24"/>
          <w:szCs w:val="24"/>
        </w:rPr>
        <w:t>There are</w:t>
      </w:r>
      <w:r w:rsidRPr="5F62B2C2" w:rsidR="27CCE198">
        <w:rPr>
          <w:rFonts w:ascii="Arial" w:hAnsi="Arial" w:eastAsia="Arial" w:cs="Arial"/>
          <w:b w:val="0"/>
          <w:bCs w:val="0"/>
          <w:sz w:val="24"/>
          <w:szCs w:val="24"/>
        </w:rPr>
        <w:t xml:space="preserve"> different types of attacks, and ther</w:t>
      </w:r>
      <w:r w:rsidRPr="5F62B2C2" w:rsidR="13684ED7">
        <w:rPr>
          <w:rFonts w:ascii="Arial" w:hAnsi="Arial" w:eastAsia="Arial" w:cs="Arial"/>
          <w:b w:val="0"/>
          <w:bCs w:val="0"/>
          <w:sz w:val="24"/>
          <w:szCs w:val="24"/>
        </w:rPr>
        <w:t xml:space="preserve">e’s even one about not technology at all! It is just social engineering, </w:t>
      </w:r>
      <w:r w:rsidRPr="5F62B2C2" w:rsidR="7A5ECC89">
        <w:rPr>
          <w:rFonts w:ascii="Arial" w:hAnsi="Arial" w:eastAsia="Arial" w:cs="Arial"/>
          <w:b w:val="0"/>
          <w:bCs w:val="0"/>
          <w:sz w:val="24"/>
          <w:szCs w:val="24"/>
        </w:rPr>
        <w:t xml:space="preserve">people cheating you to recover some information, </w:t>
      </w:r>
      <w:r w:rsidRPr="5F62B2C2" w:rsidR="13684ED7">
        <w:rPr>
          <w:rFonts w:ascii="Arial" w:hAnsi="Arial" w:eastAsia="Arial" w:cs="Arial"/>
          <w:b w:val="0"/>
          <w:bCs w:val="0"/>
          <w:sz w:val="24"/>
          <w:szCs w:val="24"/>
        </w:rPr>
        <w:t>so crazy. I learn</w:t>
      </w:r>
      <w:r w:rsidRPr="5F62B2C2" w:rsidR="01C3F0A5">
        <w:rPr>
          <w:rFonts w:ascii="Arial" w:hAnsi="Arial" w:eastAsia="Arial" w:cs="Arial"/>
          <w:b w:val="0"/>
          <w:bCs w:val="0"/>
          <w:sz w:val="24"/>
          <w:szCs w:val="24"/>
        </w:rPr>
        <w:t>ed</w:t>
      </w:r>
      <w:r w:rsidRPr="5F62B2C2" w:rsidR="13684ED7">
        <w:rPr>
          <w:rFonts w:ascii="Arial" w:hAnsi="Arial" w:eastAsia="Arial" w:cs="Arial"/>
          <w:b w:val="0"/>
          <w:bCs w:val="0"/>
          <w:sz w:val="24"/>
          <w:szCs w:val="24"/>
        </w:rPr>
        <w:t xml:space="preserve"> that I need to be more aware about my security</w:t>
      </w:r>
      <w:r w:rsidRPr="5F62B2C2" w:rsidR="3FD39C06">
        <w:rPr>
          <w:rFonts w:ascii="Arial" w:hAnsi="Arial" w:eastAsia="Arial" w:cs="Arial"/>
          <w:b w:val="0"/>
          <w:bCs w:val="0"/>
          <w:sz w:val="24"/>
          <w:szCs w:val="24"/>
        </w:rPr>
        <w:t xml:space="preserve"> because there’s</w:t>
      </w:r>
      <w:r w:rsidRPr="5F62B2C2" w:rsidR="4A80472E">
        <w:rPr>
          <w:rFonts w:ascii="Arial" w:hAnsi="Arial" w:eastAsia="Arial" w:cs="Arial"/>
          <w:b w:val="0"/>
          <w:bCs w:val="0"/>
          <w:sz w:val="24"/>
          <w:szCs w:val="24"/>
        </w:rPr>
        <w:t xml:space="preserve"> a lot of </w:t>
      </w:r>
      <w:r w:rsidRPr="5F62B2C2" w:rsidR="02FE96C7">
        <w:rPr>
          <w:rFonts w:ascii="Arial" w:hAnsi="Arial" w:eastAsia="Arial" w:cs="Arial"/>
          <w:b w:val="0"/>
          <w:bCs w:val="0"/>
          <w:sz w:val="24"/>
          <w:szCs w:val="24"/>
        </w:rPr>
        <w:t xml:space="preserve">danger everywhere, there are </w:t>
      </w:r>
      <w:r w:rsidRPr="5F62B2C2" w:rsidR="4A80472E">
        <w:rPr>
          <w:rFonts w:ascii="Arial" w:hAnsi="Arial" w:eastAsia="Arial" w:cs="Arial"/>
          <w:b w:val="0"/>
          <w:bCs w:val="0"/>
          <w:sz w:val="24"/>
          <w:szCs w:val="24"/>
        </w:rPr>
        <w:t>web browser</w:t>
      </w:r>
      <w:r w:rsidRPr="5F62B2C2" w:rsidR="56080EB9">
        <w:rPr>
          <w:rFonts w:ascii="Arial" w:hAnsi="Arial" w:eastAsia="Arial" w:cs="Arial"/>
          <w:b w:val="0"/>
          <w:bCs w:val="0"/>
          <w:sz w:val="24"/>
          <w:szCs w:val="24"/>
        </w:rPr>
        <w:t>s</w:t>
      </w:r>
      <w:r w:rsidRPr="5F62B2C2" w:rsidR="4A80472E">
        <w:rPr>
          <w:rFonts w:ascii="Arial" w:hAnsi="Arial" w:eastAsia="Arial" w:cs="Arial"/>
          <w:b w:val="0"/>
          <w:bCs w:val="0"/>
          <w:sz w:val="24"/>
          <w:szCs w:val="24"/>
        </w:rPr>
        <w:t xml:space="preserve"> that are </w:t>
      </w:r>
      <w:r w:rsidRPr="5F62B2C2" w:rsidR="02BE95FC">
        <w:rPr>
          <w:rFonts w:ascii="Arial" w:hAnsi="Arial" w:eastAsia="Arial" w:cs="Arial"/>
          <w:b w:val="0"/>
          <w:bCs w:val="0"/>
          <w:sz w:val="24"/>
          <w:szCs w:val="24"/>
        </w:rPr>
        <w:t>malicious</w:t>
      </w:r>
      <w:r w:rsidRPr="5F62B2C2" w:rsidR="4A80472E">
        <w:rPr>
          <w:rFonts w:ascii="Arial" w:hAnsi="Arial" w:eastAsia="Arial" w:cs="Arial"/>
          <w:b w:val="0"/>
          <w:bCs w:val="0"/>
          <w:sz w:val="24"/>
          <w:szCs w:val="24"/>
        </w:rPr>
        <w:t>, sometimes we download things we don’t know, there</w:t>
      </w:r>
      <w:r w:rsidRPr="5F62B2C2" w:rsidR="41A37BF8">
        <w:rPr>
          <w:rFonts w:ascii="Arial" w:hAnsi="Arial" w:eastAsia="Arial" w:cs="Arial"/>
          <w:b w:val="0"/>
          <w:bCs w:val="0"/>
          <w:sz w:val="24"/>
          <w:szCs w:val="24"/>
        </w:rPr>
        <w:t xml:space="preserve"> are </w:t>
      </w:r>
      <w:r w:rsidRPr="5F62B2C2" w:rsidR="56617D9C">
        <w:rPr>
          <w:rFonts w:ascii="Arial" w:hAnsi="Arial" w:eastAsia="Arial" w:cs="Arial"/>
          <w:b w:val="0"/>
          <w:bCs w:val="0"/>
          <w:sz w:val="24"/>
          <w:szCs w:val="24"/>
        </w:rPr>
        <w:t>bad l</w:t>
      </w:r>
      <w:r w:rsidRPr="5F62B2C2" w:rsidR="4A80472E">
        <w:rPr>
          <w:rFonts w:ascii="Arial" w:hAnsi="Arial" w:eastAsia="Arial" w:cs="Arial"/>
          <w:b w:val="0"/>
          <w:bCs w:val="0"/>
          <w:sz w:val="24"/>
          <w:szCs w:val="24"/>
        </w:rPr>
        <w:t>inks or attachments</w:t>
      </w:r>
      <w:r w:rsidRPr="5F62B2C2" w:rsidR="5B7479F3">
        <w:rPr>
          <w:rFonts w:ascii="Arial" w:hAnsi="Arial" w:eastAsia="Arial" w:cs="Arial"/>
          <w:b w:val="0"/>
          <w:bCs w:val="0"/>
          <w:sz w:val="24"/>
          <w:szCs w:val="24"/>
        </w:rPr>
        <w:t xml:space="preserve">, there are people who do </w:t>
      </w:r>
      <w:r w:rsidRPr="5F62B2C2" w:rsidR="3AC6EC8C">
        <w:rPr>
          <w:rFonts w:ascii="Arial" w:hAnsi="Arial" w:eastAsia="Arial" w:cs="Arial"/>
          <w:b w:val="0"/>
          <w:bCs w:val="0"/>
          <w:sz w:val="24"/>
          <w:szCs w:val="24"/>
        </w:rPr>
        <w:t>phishing and people who connect in our modems and can listen everything</w:t>
      </w:r>
      <w:r w:rsidRPr="5F62B2C2" w:rsidR="55E09C6A">
        <w:rPr>
          <w:rFonts w:ascii="Arial" w:hAnsi="Arial" w:eastAsia="Arial" w:cs="Arial"/>
          <w:b w:val="0"/>
          <w:bCs w:val="0"/>
          <w:sz w:val="24"/>
          <w:szCs w:val="24"/>
        </w:rPr>
        <w:t xml:space="preserve">, everything is so interesting and </w:t>
      </w:r>
      <w:r w:rsidRPr="5F62B2C2" w:rsidR="55E09C6A">
        <w:rPr>
          <w:rFonts w:ascii="Arial" w:hAnsi="Arial" w:eastAsia="Arial" w:cs="Arial"/>
          <w:b w:val="0"/>
          <w:bCs w:val="0"/>
          <w:sz w:val="24"/>
          <w:szCs w:val="24"/>
        </w:rPr>
        <w:t>terrifying</w:t>
      </w:r>
      <w:r w:rsidRPr="5F62B2C2" w:rsidR="55E09C6A">
        <w:rPr>
          <w:rFonts w:ascii="Arial" w:hAnsi="Arial" w:eastAsia="Arial" w:cs="Arial"/>
          <w:b w:val="0"/>
          <w:bCs w:val="0"/>
          <w:sz w:val="24"/>
          <w:szCs w:val="24"/>
        </w:rPr>
        <w:t>.</w:t>
      </w:r>
      <w:r w:rsidRPr="5F62B2C2" w:rsidR="3AC6EC8C">
        <w:rPr>
          <w:rFonts w:ascii="Arial" w:hAnsi="Arial" w:eastAsia="Arial" w:cs="Arial"/>
          <w:b w:val="0"/>
          <w:bCs w:val="0"/>
          <w:sz w:val="24"/>
          <w:szCs w:val="24"/>
        </w:rPr>
        <w:t xml:space="preserve"> </w:t>
      </w:r>
      <w:r w:rsidRPr="5F62B2C2" w:rsidR="796BD1BD">
        <w:rPr>
          <w:rFonts w:ascii="Arial" w:hAnsi="Arial" w:eastAsia="Arial" w:cs="Arial"/>
          <w:b w:val="0"/>
          <w:bCs w:val="0"/>
          <w:sz w:val="24"/>
          <w:szCs w:val="24"/>
        </w:rPr>
        <w:t xml:space="preserve">I really do want and need to read more about this. </w:t>
      </w:r>
    </w:p>
    <w:p w:rsidR="5F62B2C2" w:rsidP="5F62B2C2" w:rsidRDefault="5F62B2C2" w14:paraId="1EE3350C" w14:textId="3201D6D4">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p>
    <w:p w:rsidR="14ACF3EB" w:rsidP="5F62B2C2" w:rsidRDefault="14ACF3EB" w14:paraId="73FBDA1C" w14:textId="531D1CA9">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r w:rsidRPr="5F62B2C2" w:rsidR="14ACF3EB">
        <w:rPr>
          <w:rFonts w:ascii="Arial" w:hAnsi="Arial" w:eastAsia="Arial" w:cs="Arial"/>
          <w:b w:val="0"/>
          <w:bCs w:val="0"/>
          <w:sz w:val="24"/>
          <w:szCs w:val="24"/>
        </w:rPr>
        <w:t xml:space="preserve">For last but not least, I learned a little more about ethics in general, what we should and shouldn’t do in work and in day by day everywhere. </w:t>
      </w:r>
    </w:p>
    <w:p w:rsidR="5F62B2C2" w:rsidP="5F62B2C2" w:rsidRDefault="5F62B2C2" w14:paraId="77EC07FB" w14:textId="39CAF471">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p>
    <w:p w:rsidR="3057C66B" w:rsidP="5F62B2C2" w:rsidRDefault="3057C66B" w14:paraId="0AE2CFAA" w14:textId="3E1F6648">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r w:rsidRPr="621EE5E4" w:rsidR="3057C66B">
        <w:rPr>
          <w:rFonts w:ascii="Arial" w:hAnsi="Arial" w:eastAsia="Arial" w:cs="Arial"/>
          <w:b w:val="0"/>
          <w:bCs w:val="0"/>
          <w:sz w:val="24"/>
          <w:szCs w:val="24"/>
        </w:rPr>
        <w:t>In conclusion</w:t>
      </w:r>
      <w:r w:rsidRPr="621EE5E4" w:rsidR="50C791DA">
        <w:rPr>
          <w:rFonts w:ascii="Arial" w:hAnsi="Arial" w:eastAsia="Arial" w:cs="Arial"/>
          <w:b w:val="0"/>
          <w:bCs w:val="0"/>
          <w:sz w:val="24"/>
          <w:szCs w:val="24"/>
        </w:rPr>
        <w:t xml:space="preserve"> and about Encora,</w:t>
      </w:r>
      <w:r w:rsidRPr="621EE5E4" w:rsidR="3057C66B">
        <w:rPr>
          <w:rFonts w:ascii="Arial" w:hAnsi="Arial" w:eastAsia="Arial" w:cs="Arial"/>
          <w:b w:val="0"/>
          <w:bCs w:val="0"/>
          <w:sz w:val="24"/>
          <w:szCs w:val="24"/>
        </w:rPr>
        <w:t xml:space="preserve"> </w:t>
      </w:r>
      <w:r w:rsidRPr="621EE5E4" w:rsidR="2AD090F1">
        <w:rPr>
          <w:rFonts w:ascii="Arial" w:hAnsi="Arial" w:eastAsia="Arial" w:cs="Arial"/>
          <w:b w:val="0"/>
          <w:bCs w:val="0"/>
          <w:sz w:val="24"/>
          <w:szCs w:val="24"/>
        </w:rPr>
        <w:t xml:space="preserve">I learned </w:t>
      </w:r>
      <w:r w:rsidRPr="621EE5E4" w:rsidR="1A6BEA65">
        <w:rPr>
          <w:rFonts w:ascii="Arial" w:hAnsi="Arial" w:eastAsia="Arial" w:cs="Arial"/>
          <w:b w:val="0"/>
          <w:bCs w:val="0"/>
          <w:sz w:val="24"/>
          <w:szCs w:val="24"/>
        </w:rPr>
        <w:t xml:space="preserve">how the company works, and it is a really amazing place, the people here are awesome. I’m knowing all the material you can give us, and thank you so much for that, </w:t>
      </w:r>
      <w:r w:rsidRPr="621EE5E4" w:rsidR="37DF100D">
        <w:rPr>
          <w:rFonts w:ascii="Arial" w:hAnsi="Arial" w:eastAsia="Arial" w:cs="Arial"/>
          <w:b w:val="0"/>
          <w:bCs w:val="0"/>
          <w:sz w:val="24"/>
          <w:szCs w:val="24"/>
        </w:rPr>
        <w:t xml:space="preserve">I think it makes us feel special in some way, not only a bunch of kids and that’s it. There’s a lot of material to read and learn, like </w:t>
      </w:r>
      <w:r w:rsidRPr="621EE5E4" w:rsidR="2C1A4789">
        <w:rPr>
          <w:rFonts w:ascii="Arial" w:hAnsi="Arial" w:eastAsia="Arial" w:cs="Arial"/>
          <w:b w:val="0"/>
          <w:bCs w:val="0"/>
          <w:sz w:val="24"/>
          <w:szCs w:val="24"/>
        </w:rPr>
        <w:t>books, articles, trainings, some courses, you do not know where to begin. I really appreciated that</w:t>
      </w:r>
      <w:r w:rsidRPr="621EE5E4" w:rsidR="0BEC5EEB">
        <w:rPr>
          <w:rFonts w:ascii="Arial" w:hAnsi="Arial" w:eastAsia="Arial" w:cs="Arial"/>
          <w:b w:val="0"/>
          <w:bCs w:val="0"/>
          <w:sz w:val="24"/>
          <w:szCs w:val="24"/>
        </w:rPr>
        <w:t>, I’m very excited to be here and learn so many ways possible.</w:t>
      </w:r>
      <w:r w:rsidRPr="621EE5E4" w:rsidR="0FAA3904">
        <w:rPr>
          <w:rFonts w:ascii="Arial" w:hAnsi="Arial" w:eastAsia="Arial" w:cs="Arial"/>
          <w:b w:val="0"/>
          <w:bCs w:val="0"/>
          <w:sz w:val="24"/>
          <w:szCs w:val="24"/>
        </w:rPr>
        <w:t xml:space="preserve"> </w:t>
      </w:r>
    </w:p>
    <w:p w:rsidR="621EE5E4" w:rsidP="621EE5E4" w:rsidRDefault="621EE5E4" w14:paraId="5307F255" w14:textId="7E5FCE63">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p>
    <w:p w:rsidR="621EE5E4" w:rsidP="621EE5E4" w:rsidRDefault="621EE5E4" w14:paraId="02B78BD2" w14:textId="0E88DED9">
      <w:pPr>
        <w:pStyle w:val="Normal"/>
        <w:bidi w:val="0"/>
        <w:spacing w:before="0" w:beforeAutospacing="off" w:after="160" w:afterAutospacing="off" w:line="259" w:lineRule="auto"/>
        <w:ind w:left="0" w:right="0"/>
        <w:jc w:val="both"/>
        <w:rPr>
          <w:rFonts w:ascii="Arial" w:hAnsi="Arial" w:eastAsia="Arial" w:cs="Arial"/>
          <w:b w:val="0"/>
          <w:bCs w:val="0"/>
          <w:sz w:val="24"/>
          <w:szCs w:val="24"/>
        </w:rPr>
      </w:pPr>
    </w:p>
    <w:p w:rsidR="19A55D84" w:rsidP="621EE5E4" w:rsidRDefault="19A55D84" w14:paraId="091A646D" w14:textId="2A18F072">
      <w:pPr>
        <w:pStyle w:val="Normal"/>
        <w:bidi w:val="0"/>
        <w:spacing w:before="0" w:beforeAutospacing="off" w:after="160" w:afterAutospacing="off" w:line="259" w:lineRule="auto"/>
        <w:ind w:left="720" w:right="0"/>
        <w:jc w:val="right"/>
        <w:rPr>
          <w:rFonts w:ascii="Arial" w:hAnsi="Arial" w:eastAsia="Arial" w:cs="Arial"/>
          <w:b w:val="0"/>
          <w:bCs w:val="0"/>
          <w:sz w:val="24"/>
          <w:szCs w:val="24"/>
        </w:rPr>
      </w:pPr>
      <w:r w:rsidRPr="621EE5E4" w:rsidR="19A55D84">
        <w:rPr>
          <w:rFonts w:ascii="Arial" w:hAnsi="Arial" w:eastAsia="Arial" w:cs="Arial"/>
          <w:b w:val="0"/>
          <w:bCs w:val="0"/>
          <w:sz w:val="24"/>
          <w:szCs w:val="24"/>
        </w:rPr>
        <w:t>Nayeli Alejandra Beckham Martinez</w:t>
      </w:r>
    </w:p>
    <w:p w:rsidR="5F62B2C2" w:rsidP="5F62B2C2" w:rsidRDefault="5F62B2C2" w14:paraId="1A3B630E" w14:textId="4903447A">
      <w:pPr>
        <w:pStyle w:val="Normal"/>
        <w:jc w:val="both"/>
        <w:rPr>
          <w:rFonts w:ascii="Arial" w:hAnsi="Arial" w:eastAsia="Arial" w:cs="Arial"/>
          <w:b w:val="0"/>
          <w:bCs w:val="0"/>
          <w:sz w:val="24"/>
          <w:szCs w:val="24"/>
        </w:rPr>
      </w:pPr>
    </w:p>
    <w:p w:rsidR="5019383D" w:rsidP="5019383D" w:rsidRDefault="5019383D" w14:paraId="3D1882A0" w14:textId="1652703B">
      <w:pPr>
        <w:pStyle w:val="Normal"/>
        <w:jc w:val="both"/>
        <w:rPr>
          <w:rFonts w:ascii="Arial" w:hAnsi="Arial" w:eastAsia="Arial" w:cs="Arial"/>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cP3AZNeiBiqjSD" id="Q8bdrs5u"/>
  </int:Manifest>
  <int:Observations>
    <int:Content id="Q8bdrs5u">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25B278"/>
    <w:rsid w:val="00181771"/>
    <w:rsid w:val="002A8138"/>
    <w:rsid w:val="01701FD3"/>
    <w:rsid w:val="01C3F0A5"/>
    <w:rsid w:val="01C65199"/>
    <w:rsid w:val="02BE95FC"/>
    <w:rsid w:val="02FE96C7"/>
    <w:rsid w:val="0326632C"/>
    <w:rsid w:val="03C3181F"/>
    <w:rsid w:val="06772C4B"/>
    <w:rsid w:val="094F857E"/>
    <w:rsid w:val="09EF227B"/>
    <w:rsid w:val="0BEC5EEB"/>
    <w:rsid w:val="0D2EB747"/>
    <w:rsid w:val="0DC02EAA"/>
    <w:rsid w:val="0DCB67F2"/>
    <w:rsid w:val="0E71A083"/>
    <w:rsid w:val="0ECA87A8"/>
    <w:rsid w:val="0FAA3904"/>
    <w:rsid w:val="0FCE1843"/>
    <w:rsid w:val="117DCAF0"/>
    <w:rsid w:val="12671AF1"/>
    <w:rsid w:val="13490971"/>
    <w:rsid w:val="13684ED7"/>
    <w:rsid w:val="1434008D"/>
    <w:rsid w:val="14ACF3EB"/>
    <w:rsid w:val="14EFD4B5"/>
    <w:rsid w:val="151090A5"/>
    <w:rsid w:val="16BA5AA9"/>
    <w:rsid w:val="177A5472"/>
    <w:rsid w:val="17BD1857"/>
    <w:rsid w:val="18F2758F"/>
    <w:rsid w:val="19254566"/>
    <w:rsid w:val="19A55D84"/>
    <w:rsid w:val="1A6BEA65"/>
    <w:rsid w:val="1AF793E5"/>
    <w:rsid w:val="1B2B0C4C"/>
    <w:rsid w:val="1B8528A9"/>
    <w:rsid w:val="1BBB4ECE"/>
    <w:rsid w:val="1BD80BA7"/>
    <w:rsid w:val="1C5DF23F"/>
    <w:rsid w:val="1CEA0794"/>
    <w:rsid w:val="1CEB56C2"/>
    <w:rsid w:val="1DBE03D2"/>
    <w:rsid w:val="1DC4C35F"/>
    <w:rsid w:val="1DF9C2A0"/>
    <w:rsid w:val="1FB005F9"/>
    <w:rsid w:val="1FEC2488"/>
    <w:rsid w:val="200D8F03"/>
    <w:rsid w:val="207AF8FC"/>
    <w:rsid w:val="21E3A02A"/>
    <w:rsid w:val="22028FE4"/>
    <w:rsid w:val="2230CCA0"/>
    <w:rsid w:val="22D68DA6"/>
    <w:rsid w:val="22EC5C13"/>
    <w:rsid w:val="24E93022"/>
    <w:rsid w:val="265E9DB3"/>
    <w:rsid w:val="27A12DA9"/>
    <w:rsid w:val="27CCE198"/>
    <w:rsid w:val="2880A979"/>
    <w:rsid w:val="294462CD"/>
    <w:rsid w:val="29A0540C"/>
    <w:rsid w:val="2A67CFBA"/>
    <w:rsid w:val="2ABADA36"/>
    <w:rsid w:val="2AD090F1"/>
    <w:rsid w:val="2AE0332E"/>
    <w:rsid w:val="2BB05616"/>
    <w:rsid w:val="2BB84A3B"/>
    <w:rsid w:val="2BC2BFBC"/>
    <w:rsid w:val="2C03CCEF"/>
    <w:rsid w:val="2C1A4789"/>
    <w:rsid w:val="2C25D1C9"/>
    <w:rsid w:val="2D25E1FD"/>
    <w:rsid w:val="2D9E6F66"/>
    <w:rsid w:val="2DC389EF"/>
    <w:rsid w:val="2FCD3238"/>
    <w:rsid w:val="3011DF73"/>
    <w:rsid w:val="3057C66B"/>
    <w:rsid w:val="3060F869"/>
    <w:rsid w:val="30BA731B"/>
    <w:rsid w:val="31593DBD"/>
    <w:rsid w:val="31A64888"/>
    <w:rsid w:val="32E0E47D"/>
    <w:rsid w:val="32E58E2F"/>
    <w:rsid w:val="3341D69A"/>
    <w:rsid w:val="347AC8FA"/>
    <w:rsid w:val="34871574"/>
    <w:rsid w:val="35236738"/>
    <w:rsid w:val="358D5DD9"/>
    <w:rsid w:val="35AF967A"/>
    <w:rsid w:val="35ED53D7"/>
    <w:rsid w:val="366C561B"/>
    <w:rsid w:val="36A0B54B"/>
    <w:rsid w:val="37AA2D37"/>
    <w:rsid w:val="37DF100D"/>
    <w:rsid w:val="395BD132"/>
    <w:rsid w:val="39C3BBEB"/>
    <w:rsid w:val="3AC6EC8C"/>
    <w:rsid w:val="3BBC1B29"/>
    <w:rsid w:val="3D87E509"/>
    <w:rsid w:val="3D9794FB"/>
    <w:rsid w:val="3E7250C6"/>
    <w:rsid w:val="3E8DC55F"/>
    <w:rsid w:val="3F089250"/>
    <w:rsid w:val="3FC000CD"/>
    <w:rsid w:val="3FC68DA5"/>
    <w:rsid w:val="3FD39C06"/>
    <w:rsid w:val="3FEB43D0"/>
    <w:rsid w:val="414E411F"/>
    <w:rsid w:val="41A37BF8"/>
    <w:rsid w:val="41C21F56"/>
    <w:rsid w:val="41EA014C"/>
    <w:rsid w:val="422D7148"/>
    <w:rsid w:val="4280B8D2"/>
    <w:rsid w:val="42F2BC4A"/>
    <w:rsid w:val="43179A35"/>
    <w:rsid w:val="43261FC5"/>
    <w:rsid w:val="4459B195"/>
    <w:rsid w:val="449F0A3E"/>
    <w:rsid w:val="458ADFAB"/>
    <w:rsid w:val="45ABDBE9"/>
    <w:rsid w:val="45D480E6"/>
    <w:rsid w:val="45ECAD24"/>
    <w:rsid w:val="4627435F"/>
    <w:rsid w:val="469B6D95"/>
    <w:rsid w:val="47BD82A3"/>
    <w:rsid w:val="48C130BA"/>
    <w:rsid w:val="48C2806D"/>
    <w:rsid w:val="494620B5"/>
    <w:rsid w:val="49BA1786"/>
    <w:rsid w:val="4A28E030"/>
    <w:rsid w:val="4A40E461"/>
    <w:rsid w:val="4A80472E"/>
    <w:rsid w:val="4B0E5465"/>
    <w:rsid w:val="4C035F02"/>
    <w:rsid w:val="4C87154C"/>
    <w:rsid w:val="4CA40CC5"/>
    <w:rsid w:val="4CD7960C"/>
    <w:rsid w:val="4E45EC84"/>
    <w:rsid w:val="4F3AFFC4"/>
    <w:rsid w:val="4F43E242"/>
    <w:rsid w:val="4FDF33AA"/>
    <w:rsid w:val="5019383D"/>
    <w:rsid w:val="502A93D7"/>
    <w:rsid w:val="50AD0469"/>
    <w:rsid w:val="50C791DA"/>
    <w:rsid w:val="512D93B1"/>
    <w:rsid w:val="514D4CF3"/>
    <w:rsid w:val="516464E9"/>
    <w:rsid w:val="52C96412"/>
    <w:rsid w:val="5300354A"/>
    <w:rsid w:val="53A6EE44"/>
    <w:rsid w:val="542B2066"/>
    <w:rsid w:val="55E09C6A"/>
    <w:rsid w:val="56080EB9"/>
    <w:rsid w:val="563F3D2D"/>
    <w:rsid w:val="56617D9C"/>
    <w:rsid w:val="56689234"/>
    <w:rsid w:val="56D85B96"/>
    <w:rsid w:val="574723B7"/>
    <w:rsid w:val="574DFF2F"/>
    <w:rsid w:val="57624FB1"/>
    <w:rsid w:val="57DB0D8E"/>
    <w:rsid w:val="57E4280A"/>
    <w:rsid w:val="5838D9CE"/>
    <w:rsid w:val="58BD0BF0"/>
    <w:rsid w:val="58E9CF90"/>
    <w:rsid w:val="593F7C22"/>
    <w:rsid w:val="59400156"/>
    <w:rsid w:val="599B465B"/>
    <w:rsid w:val="59BE32AE"/>
    <w:rsid w:val="59FB504A"/>
    <w:rsid w:val="5B04FD6F"/>
    <w:rsid w:val="5B12AE50"/>
    <w:rsid w:val="5B7479F3"/>
    <w:rsid w:val="5C81A1F2"/>
    <w:rsid w:val="5CAE7EB1"/>
    <w:rsid w:val="5CB185E7"/>
    <w:rsid w:val="5D4CAD08"/>
    <w:rsid w:val="5D7CB468"/>
    <w:rsid w:val="5DBD40B3"/>
    <w:rsid w:val="5DC6E261"/>
    <w:rsid w:val="5E137279"/>
    <w:rsid w:val="5E8FEDC3"/>
    <w:rsid w:val="5EE61F89"/>
    <w:rsid w:val="5F591114"/>
    <w:rsid w:val="5F62B2C2"/>
    <w:rsid w:val="5FACCD3A"/>
    <w:rsid w:val="5FAF42DA"/>
    <w:rsid w:val="5FE6EDF4"/>
    <w:rsid w:val="61489D9B"/>
    <w:rsid w:val="6201D662"/>
    <w:rsid w:val="621EE5E4"/>
    <w:rsid w:val="62552349"/>
    <w:rsid w:val="631DC035"/>
    <w:rsid w:val="6381624B"/>
    <w:rsid w:val="639DA6C3"/>
    <w:rsid w:val="63C3CACD"/>
    <w:rsid w:val="63F0F3AA"/>
    <w:rsid w:val="643795F0"/>
    <w:rsid w:val="64803E5D"/>
    <w:rsid w:val="65984C83"/>
    <w:rsid w:val="661C0EBE"/>
    <w:rsid w:val="664D8458"/>
    <w:rsid w:val="665560F7"/>
    <w:rsid w:val="66CE0C4F"/>
    <w:rsid w:val="66D87F2C"/>
    <w:rsid w:val="67F007F0"/>
    <w:rsid w:val="67FBB92C"/>
    <w:rsid w:val="681A865F"/>
    <w:rsid w:val="699F5CD9"/>
    <w:rsid w:val="69F3AE1C"/>
    <w:rsid w:val="6A25B278"/>
    <w:rsid w:val="6A6438B6"/>
    <w:rsid w:val="6AEF7FE1"/>
    <w:rsid w:val="6B97071C"/>
    <w:rsid w:val="6BABF04F"/>
    <w:rsid w:val="6E34843E"/>
    <w:rsid w:val="6E5E7006"/>
    <w:rsid w:val="6E5FE30B"/>
    <w:rsid w:val="6E91B569"/>
    <w:rsid w:val="6EE39111"/>
    <w:rsid w:val="6FE2B77F"/>
    <w:rsid w:val="707F6172"/>
    <w:rsid w:val="70839F48"/>
    <w:rsid w:val="70D76438"/>
    <w:rsid w:val="70E9AFEA"/>
    <w:rsid w:val="7298C0FC"/>
    <w:rsid w:val="73027F4C"/>
    <w:rsid w:val="731FAE2B"/>
    <w:rsid w:val="735F0A06"/>
    <w:rsid w:val="7365268C"/>
    <w:rsid w:val="741AD283"/>
    <w:rsid w:val="74B84055"/>
    <w:rsid w:val="74D8ADCD"/>
    <w:rsid w:val="751D4097"/>
    <w:rsid w:val="753C7277"/>
    <w:rsid w:val="7573725D"/>
    <w:rsid w:val="75BFE59D"/>
    <w:rsid w:val="75F05EC4"/>
    <w:rsid w:val="76B6D4A4"/>
    <w:rsid w:val="77461F57"/>
    <w:rsid w:val="774BC52E"/>
    <w:rsid w:val="775BB5FE"/>
    <w:rsid w:val="77A4E665"/>
    <w:rsid w:val="77D5F06F"/>
    <w:rsid w:val="77EC29EF"/>
    <w:rsid w:val="784A53D3"/>
    <w:rsid w:val="79009B95"/>
    <w:rsid w:val="7961D646"/>
    <w:rsid w:val="796BD1BD"/>
    <w:rsid w:val="7979B988"/>
    <w:rsid w:val="7A5ECC89"/>
    <w:rsid w:val="7A7DC019"/>
    <w:rsid w:val="7ACE3030"/>
    <w:rsid w:val="7B2D22B4"/>
    <w:rsid w:val="7B8C821B"/>
    <w:rsid w:val="7BC98B84"/>
    <w:rsid w:val="7BECB3BB"/>
    <w:rsid w:val="7C2F2721"/>
    <w:rsid w:val="7CA96192"/>
    <w:rsid w:val="7CFE86C0"/>
    <w:rsid w:val="7D7147AC"/>
    <w:rsid w:val="7D9CBEE3"/>
    <w:rsid w:val="7DB560DB"/>
    <w:rsid w:val="7E76384E"/>
    <w:rsid w:val="7EE2F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B278"/>
  <w15:chartTrackingRefBased/>
  <w15:docId w15:val="{99ADF1F8-8E72-472B-913B-5918A539D4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213f872425b443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2021-09-30T18:03:19.4920491Z</dcterms:created>
  <dcterms:modified xsi:type="dcterms:W3CDTF">2021-10-04T22:22:03.3532978Z</dcterms:modified>
  <dc:creator>Nayeli Alejandra Beckham Martinez</dc:creator>
  <lastModifiedBy>Nayeli Alejandra Beckham Martinez</lastModifiedBy>
</coreProperties>
</file>